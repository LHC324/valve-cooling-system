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auto"/>
          <w:sz w:val="44"/>
          <w:szCs w:val="44"/>
          <w:highlight w:val="none"/>
        </w:rPr>
      </w:pPr>
      <w:bookmarkStart w:id="0" w:name="_Toc371343937"/>
      <w:bookmarkStart w:id="1" w:name="_Toc339216642"/>
      <w:bookmarkStart w:id="2" w:name="_Toc371343936"/>
      <w:bookmarkStart w:id="3" w:name="_Toc274902993"/>
      <w:bookmarkStart w:id="4" w:name="_Toc244916004"/>
      <w:bookmarkStart w:id="5" w:name="_Toc339216643"/>
      <w:bookmarkStart w:id="6" w:name="_Toc323572795"/>
      <w:bookmarkStart w:id="7" w:name="_Toc274903054"/>
      <w:bookmarkStart w:id="8" w:name="_Toc371453820"/>
      <w:bookmarkStart w:id="9" w:name="_Toc371453819"/>
      <w:r>
        <w:rPr>
          <w:highlight w:val="none"/>
        </w:rPr>
        <w:drawing>
          <wp:anchor distT="0" distB="0" distL="114300" distR="114300" simplePos="0" relativeHeight="251659264" behindDoc="1" locked="0" layoutInCell="1" allowOverlap="1">
            <wp:simplePos x="0" y="0"/>
            <wp:positionH relativeFrom="column">
              <wp:posOffset>-1205230</wp:posOffset>
            </wp:positionH>
            <wp:positionV relativeFrom="paragraph">
              <wp:posOffset>-978535</wp:posOffset>
            </wp:positionV>
            <wp:extent cx="7886700" cy="10948035"/>
            <wp:effectExtent l="0" t="0" r="7620" b="9525"/>
            <wp:wrapNone/>
            <wp:docPr id="1" name="图片 2" descr="会议封面-空白-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会议封面-空白-A4"/>
                    <pic:cNvPicPr>
                      <a:picLocks noChangeAspect="1"/>
                    </pic:cNvPicPr>
                  </pic:nvPicPr>
                  <pic:blipFill>
                    <a:blip r:embed="rId8"/>
                    <a:stretch>
                      <a:fillRect/>
                    </a:stretch>
                  </pic:blipFill>
                  <pic:spPr>
                    <a:xfrm>
                      <a:off x="0" y="0"/>
                      <a:ext cx="7886700" cy="10948035"/>
                    </a:xfrm>
                    <a:prstGeom prst="rect">
                      <a:avLst/>
                    </a:prstGeom>
                    <a:noFill/>
                    <a:ln>
                      <a:noFill/>
                    </a:ln>
                  </pic:spPr>
                </pic:pic>
              </a:graphicData>
            </a:graphic>
          </wp:anchor>
        </w:drawing>
      </w:r>
      <w:r>
        <w:rPr>
          <w:rFonts w:hint="eastAsia"/>
          <w:b/>
          <w:color w:val="auto"/>
          <w:sz w:val="44"/>
          <w:szCs w:val="44"/>
          <w:highlight w:val="none"/>
          <w:lang w:val="en-US" w:eastAsia="zh-CN"/>
        </w:rPr>
        <w:t xml:space="preserve"> </w:t>
      </w:r>
    </w:p>
    <w:p>
      <w:pPr>
        <w:jc w:val="center"/>
        <w:rPr>
          <w:rFonts w:hint="eastAsia" w:eastAsia="黑体"/>
          <w:b/>
          <w:color w:val="auto"/>
          <w:sz w:val="48"/>
          <w:szCs w:val="48"/>
          <w:highlight w:val="none"/>
        </w:rPr>
      </w:pPr>
    </w:p>
    <w:p>
      <w:pPr>
        <w:jc w:val="center"/>
        <w:rPr>
          <w:rFonts w:hint="eastAsia" w:eastAsia="黑体"/>
          <w:b/>
          <w:color w:val="auto"/>
          <w:sz w:val="48"/>
          <w:szCs w:val="48"/>
          <w:highlight w:val="none"/>
        </w:rPr>
      </w:pPr>
    </w:p>
    <w:p>
      <w:pPr>
        <w:jc w:val="center"/>
        <w:rPr>
          <w:rFonts w:hint="eastAsia" w:eastAsia="黑体"/>
          <w:b/>
          <w:color w:val="auto"/>
          <w:sz w:val="48"/>
          <w:szCs w:val="48"/>
          <w:highlight w:val="none"/>
        </w:rPr>
      </w:pPr>
    </w:p>
    <w:p>
      <w:pPr>
        <w:jc w:val="center"/>
        <w:rPr>
          <w:rFonts w:hint="eastAsia" w:eastAsia="黑体"/>
          <w:b/>
          <w:color w:val="auto"/>
          <w:sz w:val="48"/>
          <w:szCs w:val="48"/>
          <w:highlight w:val="none"/>
        </w:rPr>
      </w:pPr>
    </w:p>
    <w:p>
      <w:pPr>
        <w:jc w:val="center"/>
        <w:rPr>
          <w:rFonts w:hint="eastAsia" w:eastAsia="黑体"/>
          <w:b/>
          <w:color w:val="auto"/>
          <w:sz w:val="48"/>
          <w:szCs w:val="48"/>
          <w:highlight w:val="none"/>
        </w:rPr>
      </w:pPr>
    </w:p>
    <w:p>
      <w:pPr>
        <w:jc w:val="center"/>
        <w:rPr>
          <w:rFonts w:hint="eastAsia" w:eastAsia="黑体"/>
          <w:b/>
          <w:color w:val="auto"/>
          <w:sz w:val="48"/>
          <w:szCs w:val="48"/>
          <w:highlight w:val="none"/>
        </w:rPr>
      </w:pPr>
    </w:p>
    <w:p>
      <w:pPr>
        <w:jc w:val="center"/>
        <w:rPr>
          <w:rFonts w:hint="eastAsia" w:eastAsia="黑体"/>
          <w:b/>
          <w:color w:val="auto"/>
          <w:sz w:val="48"/>
          <w:szCs w:val="48"/>
          <w:highlight w:val="none"/>
        </w:rPr>
      </w:pPr>
    </w:p>
    <w:p>
      <w:pPr>
        <w:jc w:val="center"/>
        <w:rPr>
          <w:rFonts w:hint="eastAsia" w:eastAsia="黑体"/>
          <w:b/>
          <w:color w:val="auto"/>
          <w:sz w:val="48"/>
          <w:szCs w:val="48"/>
          <w:highlight w:val="none"/>
          <w:lang w:val="en-US" w:eastAsia="zh-CN"/>
        </w:rPr>
      </w:pPr>
      <w:bookmarkStart w:id="15" w:name="_GoBack"/>
      <w:r>
        <w:rPr>
          <w:rFonts w:hint="eastAsia" w:eastAsia="黑体"/>
          <w:b/>
          <w:color w:val="auto"/>
          <w:sz w:val="48"/>
          <w:szCs w:val="48"/>
          <w:highlight w:val="none"/>
          <w:lang w:val="en-US" w:eastAsia="zh-CN"/>
        </w:rPr>
        <w:t>一种移动式阀冷系统仪表传感器</w:t>
      </w:r>
    </w:p>
    <w:p>
      <w:pPr>
        <w:jc w:val="center"/>
        <w:rPr>
          <w:rFonts w:ascii="黑体" w:hAnsi="黑体" w:eastAsia="黑体"/>
          <w:b/>
          <w:color w:val="auto"/>
          <w:sz w:val="32"/>
          <w:szCs w:val="32"/>
          <w:highlight w:val="none"/>
        </w:rPr>
      </w:pPr>
      <w:r>
        <w:rPr>
          <w:rFonts w:hint="eastAsia" w:eastAsia="黑体"/>
          <w:b/>
          <w:color w:val="auto"/>
          <w:sz w:val="48"/>
          <w:szCs w:val="48"/>
          <w:highlight w:val="none"/>
          <w:lang w:val="en-US" w:eastAsia="zh-CN"/>
        </w:rPr>
        <w:t>现场检测装置</w:t>
      </w:r>
      <w:bookmarkEnd w:id="15"/>
      <w:r>
        <w:rPr>
          <w:rFonts w:hint="eastAsia" w:eastAsia="黑体"/>
          <w:b/>
          <w:color w:val="auto"/>
          <w:sz w:val="48"/>
          <w:szCs w:val="48"/>
          <w:highlight w:val="none"/>
          <w:lang w:val="en-US" w:eastAsia="zh-CN"/>
        </w:rPr>
        <w:t>研制项目</w:t>
      </w:r>
      <w:r>
        <w:rPr>
          <w:rFonts w:hint="eastAsia" w:eastAsia="黑体"/>
          <w:b/>
          <w:color w:val="auto"/>
          <w:sz w:val="48"/>
          <w:szCs w:val="48"/>
          <w:highlight w:val="none"/>
        </w:rPr>
        <w:t>询价材料</w:t>
      </w:r>
    </w:p>
    <w:p>
      <w:pPr>
        <w:spacing w:line="280" w:lineRule="exact"/>
        <w:jc w:val="center"/>
        <w:rPr>
          <w:rFonts w:ascii="黑体" w:hAnsi="黑体" w:eastAsia="黑体"/>
          <w:b/>
          <w:color w:val="auto"/>
          <w:sz w:val="30"/>
          <w:szCs w:val="30"/>
          <w:highlight w:val="none"/>
        </w:rPr>
      </w:pPr>
    </w:p>
    <w:p>
      <w:pPr>
        <w:spacing w:line="280" w:lineRule="exact"/>
        <w:jc w:val="center"/>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line="280" w:lineRule="exact"/>
        <w:rPr>
          <w:rFonts w:ascii="黑体" w:hAnsi="黑体" w:eastAsia="黑体"/>
          <w:b/>
          <w:color w:val="auto"/>
          <w:sz w:val="30"/>
          <w:szCs w:val="30"/>
          <w:highlight w:val="none"/>
        </w:rPr>
      </w:pPr>
    </w:p>
    <w:p>
      <w:pPr>
        <w:spacing w:before="480" w:beforeLines="200" w:line="320" w:lineRule="exact"/>
        <w:jc w:val="center"/>
        <w:rPr>
          <w:rFonts w:hint="eastAsia" w:ascii="宋体" w:hAnsi="宋体" w:cs="宋体"/>
          <w:color w:val="auto"/>
          <w:sz w:val="30"/>
          <w:szCs w:val="30"/>
          <w:highlight w:val="none"/>
          <w:lang w:val="en-US" w:eastAsia="zh-CN"/>
        </w:rPr>
      </w:pPr>
      <w:r>
        <w:rPr>
          <w:rFonts w:hint="eastAsia" w:ascii="宋体" w:hAnsi="宋体" w:cs="宋体"/>
          <w:color w:val="auto"/>
          <w:sz w:val="30"/>
          <w:szCs w:val="30"/>
          <w:highlight w:val="none"/>
          <w:lang w:val="en-US" w:eastAsia="zh-CN"/>
        </w:rPr>
        <w:t>超高压输电公司大理局生产技术部（盖章）</w:t>
      </w:r>
    </w:p>
    <w:bookmarkEnd w:id="0"/>
    <w:bookmarkEnd w:id="1"/>
    <w:bookmarkEnd w:id="2"/>
    <w:bookmarkEnd w:id="3"/>
    <w:bookmarkEnd w:id="4"/>
    <w:bookmarkEnd w:id="5"/>
    <w:bookmarkEnd w:id="6"/>
    <w:bookmarkEnd w:id="7"/>
    <w:bookmarkEnd w:id="8"/>
    <w:bookmarkEnd w:id="9"/>
    <w:p>
      <w:pPr>
        <w:spacing w:before="480" w:beforeLines="200" w:line="320" w:lineRule="exact"/>
        <w:jc w:val="center"/>
        <w:rPr>
          <w:rFonts w:hint="default" w:ascii="宋体" w:hAnsi="宋体" w:cs="宋体"/>
          <w:color w:val="auto"/>
          <w:sz w:val="30"/>
          <w:szCs w:val="30"/>
          <w:highlight w:val="none"/>
          <w:lang w:val="en-US" w:eastAsia="zh-CN"/>
        </w:rPr>
      </w:pPr>
      <w:bookmarkStart w:id="10" w:name="_Toc372699294"/>
      <w:bookmarkStart w:id="11" w:name="_Toc371344042"/>
      <w:bookmarkStart w:id="12" w:name="_Toc369269815"/>
      <w:bookmarkStart w:id="13" w:name="_Toc399839020"/>
      <w:bookmarkStart w:id="14" w:name="_Toc371153697"/>
      <w:r>
        <w:rPr>
          <w:rFonts w:hint="eastAsia" w:ascii="宋体" w:hAnsi="宋体" w:cs="宋体"/>
          <w:color w:val="auto"/>
          <w:sz w:val="30"/>
          <w:szCs w:val="30"/>
          <w:highlight w:val="none"/>
          <w:lang w:val="en-US" w:eastAsia="zh-CN"/>
        </w:rPr>
        <w:t>2022年07月</w:t>
      </w:r>
    </w:p>
    <w:p>
      <w:pPr>
        <w:numPr>
          <w:ilvl w:val="0"/>
          <w:numId w:val="0"/>
        </w:numPr>
        <w:adjustRightInd w:val="0"/>
        <w:snapToGrid w:val="0"/>
        <w:spacing w:line="360" w:lineRule="auto"/>
        <w:ind w:firstLine="600" w:firstLineChars="200"/>
        <w:rPr>
          <w:rFonts w:hint="eastAsia" w:ascii="宋体" w:hAnsi="宋体" w:cs="宋体"/>
          <w:color w:val="auto"/>
          <w:sz w:val="30"/>
          <w:szCs w:val="30"/>
          <w:highlight w:val="none"/>
          <w:lang w:eastAsia="zh-CN"/>
        </w:rPr>
      </w:pPr>
    </w:p>
    <w:p>
      <w:pPr>
        <w:numPr>
          <w:ilvl w:val="0"/>
          <w:numId w:val="0"/>
        </w:numPr>
        <w:adjustRightInd w:val="0"/>
        <w:snapToGrid w:val="0"/>
        <w:spacing w:line="360" w:lineRule="auto"/>
        <w:ind w:firstLine="482" w:firstLineChars="200"/>
        <w:rPr>
          <w:rFonts w:hint="eastAsia" w:ascii="宋体" w:hAnsi="宋体"/>
          <w:b/>
          <w:bCs/>
          <w:color w:val="auto"/>
          <w:sz w:val="24"/>
          <w:highlight w:val="none"/>
          <w:lang w:val="en-US" w:eastAsia="zh-CN"/>
        </w:rPr>
      </w:pPr>
    </w:p>
    <w:p>
      <w:pPr>
        <w:numPr>
          <w:ilvl w:val="0"/>
          <w:numId w:val="0"/>
        </w:numPr>
        <w:adjustRightInd w:val="0"/>
        <w:snapToGrid w:val="0"/>
        <w:spacing w:line="360" w:lineRule="auto"/>
        <w:ind w:firstLine="482" w:firstLineChars="200"/>
        <w:rPr>
          <w:rFonts w:hint="eastAsia" w:ascii="宋体" w:hAnsi="宋体"/>
          <w:b/>
          <w:bCs/>
          <w:color w:val="auto"/>
          <w:sz w:val="24"/>
          <w:highlight w:val="none"/>
          <w:lang w:val="en-US" w:eastAsia="zh-CN"/>
        </w:rPr>
      </w:pPr>
    </w:p>
    <w:p>
      <w:pPr>
        <w:numPr>
          <w:ilvl w:val="0"/>
          <w:numId w:val="0"/>
        </w:numPr>
        <w:adjustRightInd w:val="0"/>
        <w:snapToGrid w:val="0"/>
        <w:spacing w:line="360" w:lineRule="auto"/>
        <w:ind w:firstLine="482" w:firstLineChars="200"/>
        <w:rPr>
          <w:rFonts w:hint="eastAsia" w:ascii="宋体" w:hAnsi="宋体"/>
          <w:b/>
          <w:bCs/>
          <w:color w:val="auto"/>
          <w:sz w:val="24"/>
          <w:highlight w:val="none"/>
          <w:lang w:val="en-US" w:eastAsia="zh-CN"/>
        </w:rPr>
        <w:sectPr>
          <w:headerReference r:id="rId3" w:type="default"/>
          <w:footerReference r:id="rId4" w:type="default"/>
          <w:pgSz w:w="11906" w:h="16838"/>
          <w:pgMar w:top="1440" w:right="1800" w:bottom="1440" w:left="1800" w:header="851" w:footer="992" w:gutter="0"/>
          <w:pgNumType w:fmt="decimal" w:start="1"/>
          <w:cols w:space="720" w:num="1"/>
          <w:docGrid w:type="lines" w:linePitch="312" w:charSpace="0"/>
        </w:sectPr>
      </w:pPr>
    </w:p>
    <w:p>
      <w:pPr>
        <w:numPr>
          <w:ilvl w:val="0"/>
          <w:numId w:val="0"/>
        </w:numPr>
        <w:adjustRightInd w:val="0"/>
        <w:snapToGrid w:val="0"/>
        <w:spacing w:line="360" w:lineRule="auto"/>
        <w:ind w:firstLine="482" w:firstLineChars="200"/>
        <w:rPr>
          <w:rFonts w:ascii="宋体" w:hAnsi="宋体"/>
          <w:b/>
          <w:bCs/>
          <w:color w:val="auto"/>
          <w:sz w:val="24"/>
          <w:szCs w:val="24"/>
          <w:highlight w:val="none"/>
        </w:rPr>
      </w:pPr>
      <w:r>
        <w:rPr>
          <w:rFonts w:hint="eastAsia" w:ascii="宋体" w:hAnsi="宋体"/>
          <w:b/>
          <w:bCs/>
          <w:color w:val="auto"/>
          <w:sz w:val="24"/>
          <w:szCs w:val="24"/>
          <w:highlight w:val="none"/>
          <w:lang w:val="en-US" w:eastAsia="zh-CN"/>
        </w:rPr>
        <w:t xml:space="preserve">1 </w:t>
      </w:r>
      <w:r>
        <w:rPr>
          <w:rFonts w:hint="eastAsia" w:ascii="宋体" w:hAnsi="宋体"/>
          <w:b/>
          <w:bCs/>
          <w:color w:val="auto"/>
          <w:sz w:val="24"/>
          <w:szCs w:val="24"/>
          <w:highlight w:val="none"/>
        </w:rPr>
        <w:t>项目名称</w:t>
      </w:r>
    </w:p>
    <w:p>
      <w:pPr>
        <w:adjustRightInd w:val="0"/>
        <w:snapToGrid w:val="0"/>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eastAsia="宋体" w:cs="宋体"/>
          <w:sz w:val="24"/>
          <w:szCs w:val="24"/>
          <w:highlight w:val="none"/>
        </w:rPr>
        <w:t>一种移动式阀冷系统仪表传感器现场检测装置研制</w:t>
      </w:r>
      <w:r>
        <w:rPr>
          <w:rFonts w:hint="eastAsia" w:ascii="宋体" w:hAnsi="宋体"/>
          <w:color w:val="auto"/>
          <w:sz w:val="24"/>
          <w:szCs w:val="24"/>
          <w:highlight w:val="none"/>
          <w:lang w:val="en-US" w:eastAsia="zh-CN"/>
        </w:rPr>
        <w:t>。</w:t>
      </w:r>
    </w:p>
    <w:p>
      <w:pPr>
        <w:numPr>
          <w:ilvl w:val="0"/>
          <w:numId w:val="0"/>
        </w:numPr>
        <w:adjustRightInd w:val="0"/>
        <w:snapToGrid w:val="0"/>
        <w:spacing w:line="360" w:lineRule="auto"/>
        <w:ind w:firstLine="482" w:firstLineChars="200"/>
        <w:rPr>
          <w:rFonts w:hint="eastAsia" w:ascii="宋体" w:hAnsi="宋体"/>
          <w:color w:val="auto"/>
          <w:sz w:val="24"/>
          <w:szCs w:val="24"/>
          <w:highlight w:val="none"/>
        </w:rPr>
      </w:pPr>
      <w:r>
        <w:rPr>
          <w:rFonts w:hint="eastAsia" w:ascii="宋体" w:hAnsi="宋体"/>
          <w:b/>
          <w:bCs/>
          <w:color w:val="auto"/>
          <w:sz w:val="24"/>
          <w:szCs w:val="24"/>
          <w:highlight w:val="none"/>
          <w:lang w:val="en-US" w:eastAsia="zh-CN"/>
        </w:rPr>
        <w:t xml:space="preserve">2 </w:t>
      </w:r>
      <w:r>
        <w:rPr>
          <w:rFonts w:hint="eastAsia" w:ascii="宋体" w:hAnsi="宋体"/>
          <w:b/>
          <w:bCs/>
          <w:color w:val="auto"/>
          <w:sz w:val="24"/>
          <w:szCs w:val="24"/>
          <w:highlight w:val="none"/>
        </w:rPr>
        <w:t>项目</w:t>
      </w:r>
      <w:r>
        <w:rPr>
          <w:rFonts w:hint="eastAsia" w:ascii="宋体" w:hAnsi="宋体"/>
          <w:b/>
          <w:bCs/>
          <w:color w:val="auto"/>
          <w:sz w:val="24"/>
          <w:szCs w:val="24"/>
          <w:highlight w:val="none"/>
          <w:lang w:eastAsia="zh-CN"/>
        </w:rPr>
        <w:t>需求</w:t>
      </w:r>
      <w:r>
        <w:rPr>
          <w:rFonts w:hint="eastAsia" w:ascii="宋体" w:hAnsi="宋体"/>
          <w:b/>
          <w:bCs/>
          <w:color w:val="auto"/>
          <w:sz w:val="24"/>
          <w:szCs w:val="24"/>
          <w:highlight w:val="none"/>
        </w:rPr>
        <w:t>内容</w:t>
      </w:r>
    </w:p>
    <w:p>
      <w:pPr>
        <w:numPr>
          <w:ilvl w:val="0"/>
          <w:numId w:val="0"/>
        </w:numPr>
        <w:adjustRightInd w:val="0"/>
        <w:snapToGrid w:val="0"/>
        <w:spacing w:line="360" w:lineRule="auto"/>
        <w:ind w:firstLine="480" w:firstLineChars="200"/>
        <w:rPr>
          <w:rFonts w:hint="eastAsia" w:eastAsia="黑体"/>
          <w:highlight w:val="none"/>
          <w:lang w:val="en-US" w:eastAsia="zh-CN"/>
        </w:rPr>
      </w:pPr>
      <w:r>
        <w:rPr>
          <w:rFonts w:hint="eastAsia" w:ascii="宋体" w:hAnsi="宋体" w:eastAsia="宋体" w:cs="宋体"/>
          <w:sz w:val="24"/>
          <w:szCs w:val="24"/>
          <w:highlight w:val="none"/>
        </w:rPr>
        <w:t>一种移动式阀冷系统仪表传感器现场检测装置</w:t>
      </w:r>
      <w:r>
        <w:rPr>
          <w:rFonts w:hint="eastAsia" w:ascii="宋体" w:hAnsi="宋体"/>
          <w:b w:val="0"/>
          <w:bCs w:val="0"/>
          <w:color w:val="auto"/>
          <w:sz w:val="24"/>
          <w:szCs w:val="24"/>
          <w:highlight w:val="none"/>
          <w:lang w:val="en-US" w:eastAsia="zh-CN"/>
        </w:rPr>
        <w:t>1套。</w:t>
      </w:r>
    </w:p>
    <w:p>
      <w:pPr>
        <w:pStyle w:val="2"/>
        <w:numPr>
          <w:ilvl w:val="1"/>
          <w:numId w:val="0"/>
        </w:numPr>
        <w:tabs>
          <w:tab w:val="clear" w:pos="1276"/>
        </w:tabs>
        <w:spacing w:line="360" w:lineRule="auto"/>
        <w:ind w:firstLine="480"/>
        <w:rPr>
          <w:rFonts w:hint="eastAsia" w:ascii="宋体" w:hAnsi="宋体" w:eastAsia="宋体" w:cs="Times New Roman"/>
          <w:b/>
          <w:bCs/>
          <w:color w:val="auto"/>
          <w:kern w:val="2"/>
          <w:sz w:val="24"/>
          <w:szCs w:val="24"/>
          <w:highlight w:val="none"/>
          <w:lang w:val="en-US" w:eastAsia="zh-CN" w:bidi="ar-SA"/>
        </w:rPr>
      </w:pPr>
      <w:r>
        <w:rPr>
          <w:rFonts w:hint="eastAsia" w:ascii="宋体" w:hAnsi="宋体" w:eastAsia="宋体" w:cs="Times New Roman"/>
          <w:b/>
          <w:bCs/>
          <w:color w:val="auto"/>
          <w:kern w:val="2"/>
          <w:sz w:val="24"/>
          <w:szCs w:val="24"/>
          <w:highlight w:val="none"/>
          <w:lang w:val="en-US" w:eastAsia="zh-CN" w:bidi="ar-SA"/>
        </w:rPr>
        <w:t>3 项目成果及数量：</w:t>
      </w:r>
    </w:p>
    <w:p>
      <w:pPr>
        <w:pStyle w:val="2"/>
        <w:numPr>
          <w:ilvl w:val="1"/>
          <w:numId w:val="0"/>
        </w:numPr>
        <w:tabs>
          <w:tab w:val="clear" w:pos="1276"/>
        </w:tabs>
        <w:spacing w:line="360" w:lineRule="auto"/>
        <w:ind w:firstLine="480"/>
        <w:rPr>
          <w:rFonts w:hint="default" w:ascii="宋体" w:hAnsi="宋体" w:eastAsia="宋体" w:cs="Times New Roman"/>
          <w:b w:val="0"/>
          <w:bCs w:val="0"/>
          <w:color w:val="auto"/>
          <w:kern w:val="2"/>
          <w:sz w:val="24"/>
          <w:szCs w:val="24"/>
          <w:highlight w:val="none"/>
          <w:lang w:val="en-US" w:eastAsia="zh-CN" w:bidi="ar-SA"/>
        </w:rPr>
      </w:pPr>
      <w:r>
        <w:rPr>
          <w:rFonts w:hint="eastAsia" w:ascii="宋体" w:hAnsi="宋体" w:eastAsia="宋体" w:cs="Times New Roman"/>
          <w:b w:val="0"/>
          <w:bCs w:val="0"/>
          <w:color w:val="auto"/>
          <w:kern w:val="2"/>
          <w:sz w:val="24"/>
          <w:szCs w:val="24"/>
          <w:highlight w:val="none"/>
          <w:lang w:val="en-US" w:eastAsia="zh-CN" w:bidi="ar-SA"/>
        </w:rPr>
        <w:t>可移动式阀冷系统仪表传感器智能检测平台样机1套；智能检测软件1套；</w:t>
      </w:r>
      <w:r>
        <w:rPr>
          <w:rFonts w:ascii="宋体" w:hAnsi="宋体" w:eastAsia="宋体" w:cs="宋体"/>
          <w:sz w:val="24"/>
          <w:szCs w:val="24"/>
          <w:highlight w:val="none"/>
        </w:rPr>
        <w:t>设备说明书1份；产品合格证1份；</w:t>
      </w:r>
      <w:r>
        <w:rPr>
          <w:rFonts w:ascii="宋体" w:hAnsi="宋体" w:eastAsia="宋体" w:cs="宋体"/>
          <w:b/>
          <w:bCs w:val="0"/>
          <w:sz w:val="24"/>
          <w:szCs w:val="24"/>
          <w:highlight w:val="none"/>
        </w:rPr>
        <w:t>产品第三方检测报告</w:t>
      </w:r>
      <w:r>
        <w:rPr>
          <w:rFonts w:ascii="宋体" w:hAnsi="宋体" w:eastAsia="宋体" w:cs="宋体"/>
          <w:sz w:val="24"/>
          <w:szCs w:val="24"/>
          <w:highlight w:val="none"/>
        </w:rPr>
        <w:t>1份；现场安装调试报告1份；</w:t>
      </w:r>
      <w:r>
        <w:rPr>
          <w:rFonts w:hint="eastAsia" w:ascii="宋体" w:hAnsi="宋体" w:eastAsia="宋体" w:cs="宋体"/>
          <w:sz w:val="24"/>
          <w:szCs w:val="24"/>
          <w:highlight w:val="none"/>
          <w:lang w:val="en-US" w:eastAsia="zh-CN"/>
        </w:rPr>
        <w:t>逻辑说明书</w:t>
      </w:r>
      <w:r>
        <w:rPr>
          <w:rFonts w:ascii="宋体" w:hAnsi="宋体" w:eastAsia="宋体" w:cs="宋体"/>
          <w:sz w:val="24"/>
          <w:szCs w:val="24"/>
          <w:highlight w:val="none"/>
        </w:rPr>
        <w:t>1份；电气</w:t>
      </w:r>
      <w:r>
        <w:rPr>
          <w:rFonts w:hint="eastAsia" w:ascii="宋体" w:hAnsi="宋体" w:eastAsia="宋体" w:cs="宋体"/>
          <w:sz w:val="24"/>
          <w:szCs w:val="24"/>
          <w:highlight w:val="none"/>
          <w:lang w:val="en-US" w:eastAsia="zh-CN"/>
        </w:rPr>
        <w:t>原理图</w:t>
      </w:r>
      <w:r>
        <w:rPr>
          <w:rFonts w:ascii="宋体" w:hAnsi="宋体" w:eastAsia="宋体" w:cs="宋体"/>
          <w:sz w:val="24"/>
          <w:szCs w:val="24"/>
          <w:highlight w:val="none"/>
        </w:rPr>
        <w:t>1份；全套终版设计图纸1份</w:t>
      </w:r>
      <w:r>
        <w:rPr>
          <w:rFonts w:hint="eastAsia" w:ascii="宋体" w:hAnsi="宋体" w:eastAsia="宋体" w:cs="Times New Roman"/>
          <w:b w:val="0"/>
          <w:bCs w:val="0"/>
          <w:color w:val="auto"/>
          <w:kern w:val="2"/>
          <w:sz w:val="24"/>
          <w:szCs w:val="24"/>
          <w:highlight w:val="none"/>
          <w:lang w:val="en-US" w:eastAsia="zh-CN" w:bidi="ar-SA"/>
        </w:rPr>
        <w:t>。</w:t>
      </w:r>
    </w:p>
    <w:p>
      <w:pPr>
        <w:adjustRightInd w:val="0"/>
        <w:snapToGrid w:val="0"/>
        <w:spacing w:line="360" w:lineRule="auto"/>
        <w:ind w:firstLine="482" w:firstLineChars="200"/>
        <w:rPr>
          <w:sz w:val="24"/>
          <w:szCs w:val="24"/>
          <w:highlight w:val="none"/>
        </w:rPr>
      </w:pPr>
      <w:r>
        <w:rPr>
          <w:rFonts w:hint="eastAsia" w:ascii="宋体" w:hAnsi="宋体"/>
          <w:b/>
          <w:bCs/>
          <w:color w:val="auto"/>
          <w:sz w:val="24"/>
          <w:szCs w:val="24"/>
          <w:highlight w:val="none"/>
          <w:lang w:val="en-US" w:eastAsia="zh-CN"/>
        </w:rPr>
        <w:t>4 项目</w:t>
      </w:r>
      <w:r>
        <w:rPr>
          <w:rFonts w:hint="eastAsia" w:ascii="宋体" w:hAnsi="宋体"/>
          <w:b/>
          <w:bCs/>
          <w:color w:val="auto"/>
          <w:sz w:val="24"/>
          <w:szCs w:val="24"/>
          <w:highlight w:val="none"/>
        </w:rPr>
        <w:t>技术要求</w:t>
      </w:r>
    </w:p>
    <w:p>
      <w:pPr>
        <w:adjustRightInd w:val="0"/>
        <w:snapToGrid w:val="0"/>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4</w:t>
      </w:r>
      <w:r>
        <w:rPr>
          <w:rFonts w:hint="eastAsia" w:ascii="宋体" w:hAnsi="宋体"/>
          <w:color w:val="auto"/>
          <w:sz w:val="24"/>
          <w:szCs w:val="24"/>
          <w:highlight w:val="none"/>
        </w:rPr>
        <w:t>.</w:t>
      </w:r>
      <w:r>
        <w:rPr>
          <w:rFonts w:hint="eastAsia" w:ascii="宋体" w:hAnsi="宋体"/>
          <w:color w:val="auto"/>
          <w:sz w:val="24"/>
          <w:szCs w:val="24"/>
          <w:highlight w:val="none"/>
          <w:lang w:val="en-US" w:eastAsia="zh-CN"/>
        </w:rPr>
        <w:t>1 可移动式智能检测平台设计主泵长高不超过</w:t>
      </w:r>
      <w:r>
        <w:rPr>
          <w:rFonts w:hint="eastAsia" w:ascii="宋体" w:hAnsi="宋体"/>
          <w:b/>
          <w:bCs/>
          <w:color w:val="auto"/>
          <w:sz w:val="24"/>
          <w:szCs w:val="24"/>
          <w:highlight w:val="none"/>
          <w:lang w:val="en-US" w:eastAsia="zh-CN"/>
        </w:rPr>
        <w:t>80cm</w:t>
      </w:r>
      <w:r>
        <w:rPr>
          <w:rFonts w:hint="eastAsia" w:ascii="宋体" w:hAnsi="宋体"/>
          <w:color w:val="auto"/>
          <w:sz w:val="24"/>
          <w:szCs w:val="24"/>
          <w:highlight w:val="none"/>
          <w:lang w:val="en-US" w:eastAsia="zh-CN"/>
        </w:rPr>
        <w:t>、宽不超过</w:t>
      </w:r>
      <w:r>
        <w:rPr>
          <w:rFonts w:hint="eastAsia" w:ascii="宋体" w:hAnsi="宋体"/>
          <w:b/>
          <w:bCs/>
          <w:color w:val="auto"/>
          <w:sz w:val="24"/>
          <w:szCs w:val="24"/>
          <w:highlight w:val="none"/>
          <w:lang w:val="en-US" w:eastAsia="zh-CN"/>
        </w:rPr>
        <w:t>50cm；</w:t>
      </w:r>
      <w:r>
        <w:rPr>
          <w:rFonts w:hint="eastAsia" w:ascii="宋体" w:hAnsi="宋体"/>
          <w:color w:val="auto"/>
          <w:sz w:val="24"/>
          <w:szCs w:val="24"/>
          <w:highlight w:val="none"/>
          <w:lang w:val="en-US" w:eastAsia="zh-CN"/>
        </w:rPr>
        <w:t>膨胀罐高度不超过</w:t>
      </w:r>
      <w:r>
        <w:rPr>
          <w:rFonts w:hint="eastAsia" w:ascii="宋体" w:hAnsi="宋体"/>
          <w:b/>
          <w:bCs/>
          <w:color w:val="auto"/>
          <w:sz w:val="24"/>
          <w:szCs w:val="24"/>
          <w:highlight w:val="none"/>
          <w:lang w:val="en-US" w:eastAsia="zh-CN"/>
        </w:rPr>
        <w:t>120cm</w:t>
      </w:r>
      <w:r>
        <w:rPr>
          <w:rFonts w:hint="eastAsia" w:ascii="宋体" w:hAnsi="宋体"/>
          <w:color w:val="auto"/>
          <w:sz w:val="24"/>
          <w:szCs w:val="24"/>
          <w:highlight w:val="none"/>
          <w:lang w:val="en-US" w:eastAsia="zh-CN"/>
        </w:rPr>
        <w:t>、宽度不超过</w:t>
      </w:r>
      <w:r>
        <w:rPr>
          <w:rFonts w:hint="eastAsia" w:ascii="宋体" w:hAnsi="宋体"/>
          <w:b/>
          <w:bCs/>
          <w:color w:val="auto"/>
          <w:sz w:val="24"/>
          <w:szCs w:val="24"/>
          <w:highlight w:val="none"/>
          <w:lang w:val="en-US" w:eastAsia="zh-CN"/>
        </w:rPr>
        <w:t>40cm</w:t>
      </w:r>
      <w:r>
        <w:rPr>
          <w:rFonts w:hint="eastAsia" w:ascii="宋体" w:hAnsi="宋体"/>
          <w:color w:val="auto"/>
          <w:sz w:val="24"/>
          <w:szCs w:val="24"/>
          <w:highlight w:val="none"/>
          <w:lang w:val="en-US" w:eastAsia="zh-CN"/>
        </w:rPr>
        <w:t>；移动平台整体长不超过</w:t>
      </w:r>
      <w:r>
        <w:rPr>
          <w:rFonts w:hint="eastAsia" w:ascii="宋体" w:hAnsi="宋体"/>
          <w:b/>
          <w:bCs/>
          <w:color w:val="auto"/>
          <w:sz w:val="24"/>
          <w:szCs w:val="24"/>
          <w:highlight w:val="none"/>
          <w:lang w:val="en-US" w:eastAsia="zh-CN"/>
        </w:rPr>
        <w:t>200cm</w:t>
      </w:r>
      <w:r>
        <w:rPr>
          <w:rFonts w:hint="eastAsia" w:ascii="宋体" w:hAnsi="宋体"/>
          <w:color w:val="auto"/>
          <w:sz w:val="24"/>
          <w:szCs w:val="24"/>
          <w:highlight w:val="none"/>
          <w:lang w:val="en-US" w:eastAsia="zh-CN"/>
        </w:rPr>
        <w:t>、宽度不超过</w:t>
      </w:r>
      <w:r>
        <w:rPr>
          <w:rFonts w:hint="eastAsia" w:ascii="宋体" w:hAnsi="宋体"/>
          <w:b/>
          <w:bCs/>
          <w:color w:val="auto"/>
          <w:sz w:val="24"/>
          <w:szCs w:val="24"/>
          <w:highlight w:val="none"/>
          <w:lang w:val="en-US" w:eastAsia="zh-CN"/>
        </w:rPr>
        <w:t>150c</w:t>
      </w:r>
      <w:r>
        <w:rPr>
          <w:rFonts w:hint="eastAsia" w:ascii="宋体" w:hAnsi="宋体"/>
          <w:color w:val="auto"/>
          <w:sz w:val="24"/>
          <w:szCs w:val="24"/>
          <w:highlight w:val="none"/>
          <w:lang w:val="en-US" w:eastAsia="zh-CN"/>
        </w:rPr>
        <w:t>m。</w:t>
      </w:r>
    </w:p>
    <w:p>
      <w:pPr>
        <w:pStyle w:val="2"/>
        <w:numPr>
          <w:ilvl w:val="1"/>
          <w:numId w:val="0"/>
        </w:numPr>
        <w:tabs>
          <w:tab w:val="clear" w:pos="1276"/>
        </w:tabs>
        <w:rPr>
          <w:rFonts w:hint="default" w:ascii="宋体" w:hAnsi="宋体" w:eastAsia="宋体" w:cs="Times New Roman"/>
          <w:bCs w:val="0"/>
          <w:color w:val="auto"/>
          <w:kern w:val="2"/>
          <w:sz w:val="24"/>
          <w:szCs w:val="24"/>
          <w:highlight w:val="none"/>
          <w:lang w:val="en-US" w:eastAsia="zh-CN" w:bidi="ar-SA"/>
        </w:rPr>
      </w:pPr>
      <w:r>
        <w:rPr>
          <w:rFonts w:hint="eastAsia" w:ascii="宋体" w:hAnsi="宋体"/>
          <w:color w:val="auto"/>
          <w:sz w:val="24"/>
          <w:szCs w:val="24"/>
          <w:highlight w:val="none"/>
          <w:lang w:val="en-US" w:eastAsia="zh-CN"/>
        </w:rPr>
        <w:t xml:space="preserve">    4.2 </w:t>
      </w:r>
      <w:r>
        <w:rPr>
          <w:rFonts w:hint="eastAsia" w:ascii="宋体" w:hAnsi="宋体" w:eastAsia="宋体" w:cs="Times New Roman"/>
          <w:bCs w:val="0"/>
          <w:color w:val="auto"/>
          <w:kern w:val="2"/>
          <w:sz w:val="24"/>
          <w:szCs w:val="24"/>
          <w:highlight w:val="none"/>
          <w:lang w:val="en-US" w:eastAsia="zh-CN" w:bidi="ar-SA"/>
        </w:rPr>
        <w:t>检测平台采用模块化设计，</w:t>
      </w:r>
      <w:r>
        <w:rPr>
          <w:rFonts w:hint="eastAsia" w:ascii="宋体" w:hAnsi="宋体" w:eastAsia="宋体" w:cs="Times New Roman"/>
          <w:b/>
          <w:bCs/>
          <w:color w:val="auto"/>
          <w:kern w:val="2"/>
          <w:sz w:val="24"/>
          <w:szCs w:val="24"/>
          <w:highlight w:val="none"/>
          <w:lang w:val="en-US" w:eastAsia="zh-CN" w:bidi="ar-SA"/>
        </w:rPr>
        <w:t>可1人操作移动</w:t>
      </w:r>
      <w:r>
        <w:rPr>
          <w:rFonts w:hint="eastAsia" w:ascii="宋体" w:hAnsi="宋体" w:eastAsia="宋体" w:cs="Times New Roman"/>
          <w:bCs w:val="0"/>
          <w:color w:val="auto"/>
          <w:kern w:val="2"/>
          <w:sz w:val="24"/>
          <w:szCs w:val="24"/>
          <w:highlight w:val="none"/>
          <w:lang w:val="en-US" w:eastAsia="zh-CN" w:bidi="ar-SA"/>
        </w:rPr>
        <w:t>，底座应配置静音滑轮，各个滑轮均可变向，可方便快速移动至待检测位置。</w:t>
      </w:r>
    </w:p>
    <w:p>
      <w:pPr>
        <w:pStyle w:val="2"/>
        <w:numPr>
          <w:ilvl w:val="1"/>
          <w:numId w:val="0"/>
        </w:numPr>
        <w:tabs>
          <w:tab w:val="clear" w:pos="1276"/>
        </w:tabs>
        <w:spacing w:line="360" w:lineRule="auto"/>
        <w:ind w:firstLine="480" w:firstLineChars="200"/>
        <w:rPr>
          <w:rFonts w:hint="eastAsia" w:ascii="宋体" w:hAnsi="宋体" w:eastAsia="宋体" w:cs="Times New Roman"/>
          <w:bCs w:val="0"/>
          <w:color w:val="auto"/>
          <w:kern w:val="2"/>
          <w:sz w:val="24"/>
          <w:szCs w:val="24"/>
          <w:highlight w:val="none"/>
          <w:lang w:val="en-US" w:eastAsia="zh-CN" w:bidi="ar-SA"/>
        </w:rPr>
      </w:pPr>
      <w:r>
        <w:rPr>
          <w:rFonts w:hint="eastAsia" w:ascii="宋体" w:hAnsi="宋体" w:cs="Times New Roman"/>
          <w:color w:val="auto"/>
          <w:sz w:val="24"/>
          <w:szCs w:val="24"/>
          <w:highlight w:val="none"/>
          <w:lang w:val="en-US" w:eastAsia="zh-CN"/>
        </w:rPr>
        <w:t xml:space="preserve">4.3 </w:t>
      </w:r>
      <w:r>
        <w:rPr>
          <w:rFonts w:hint="eastAsia" w:ascii="宋体" w:hAnsi="宋体" w:eastAsia="宋体" w:cs="Times New Roman"/>
          <w:bCs w:val="0"/>
          <w:color w:val="auto"/>
          <w:kern w:val="2"/>
          <w:sz w:val="24"/>
          <w:szCs w:val="24"/>
          <w:highlight w:val="none"/>
          <w:lang w:val="en-US" w:eastAsia="zh-CN" w:bidi="ar-SA"/>
        </w:rPr>
        <w:t>装置加压泵可加压最大压力不低于</w:t>
      </w:r>
      <w:r>
        <w:rPr>
          <w:rFonts w:hint="eastAsia" w:ascii="宋体" w:hAnsi="宋体" w:eastAsia="宋体" w:cs="Times New Roman"/>
          <w:b/>
          <w:bCs/>
          <w:color w:val="auto"/>
          <w:kern w:val="2"/>
          <w:sz w:val="24"/>
          <w:szCs w:val="24"/>
          <w:highlight w:val="none"/>
          <w:lang w:val="en-US" w:eastAsia="zh-CN" w:bidi="ar-SA"/>
        </w:rPr>
        <w:t>1.6MPa、整个系统</w:t>
      </w:r>
      <w:r>
        <w:rPr>
          <w:rFonts w:hint="eastAsia" w:ascii="宋体" w:hAnsi="宋体" w:eastAsia="宋体" w:cs="Times New Roman"/>
          <w:bCs w:val="0"/>
          <w:color w:val="auto"/>
          <w:kern w:val="2"/>
          <w:sz w:val="24"/>
          <w:szCs w:val="24"/>
          <w:highlight w:val="none"/>
          <w:lang w:val="en-US" w:eastAsia="zh-CN" w:bidi="ar-SA"/>
        </w:rPr>
        <w:t>最大承载压力不低于</w:t>
      </w:r>
      <w:r>
        <w:rPr>
          <w:rFonts w:hint="eastAsia" w:ascii="宋体" w:hAnsi="宋体" w:eastAsia="宋体" w:cs="Times New Roman"/>
          <w:b/>
          <w:bCs/>
          <w:color w:val="auto"/>
          <w:kern w:val="2"/>
          <w:sz w:val="24"/>
          <w:szCs w:val="24"/>
          <w:highlight w:val="none"/>
          <w:lang w:val="en-US" w:eastAsia="zh-CN" w:bidi="ar-SA"/>
        </w:rPr>
        <w:t>2.6Mpa</w:t>
      </w:r>
      <w:r>
        <w:rPr>
          <w:rFonts w:hint="eastAsia" w:ascii="宋体" w:hAnsi="宋体" w:eastAsia="宋体" w:cs="Times New Roman"/>
          <w:bCs w:val="0"/>
          <w:color w:val="auto"/>
          <w:kern w:val="2"/>
          <w:sz w:val="24"/>
          <w:szCs w:val="24"/>
          <w:highlight w:val="none"/>
          <w:lang w:val="en-US" w:eastAsia="zh-CN" w:bidi="ar-SA"/>
        </w:rPr>
        <w:t>。</w:t>
      </w:r>
    </w:p>
    <w:p>
      <w:pPr>
        <w:spacing w:line="360" w:lineRule="auto"/>
        <w:ind w:firstLine="480"/>
        <w:rPr>
          <w:rFonts w:hint="eastAsia" w:ascii="宋体" w:hAnsi="宋体" w:cs="Times New Roman"/>
          <w:bCs w:val="0"/>
          <w:color w:val="auto"/>
          <w:kern w:val="2"/>
          <w:sz w:val="24"/>
          <w:szCs w:val="24"/>
          <w:highlight w:val="none"/>
          <w:lang w:val="en-US" w:eastAsia="zh-CN" w:bidi="ar-SA"/>
        </w:rPr>
      </w:pPr>
      <w:r>
        <w:rPr>
          <w:rFonts w:hint="eastAsia" w:ascii="宋体" w:hAnsi="宋体" w:cs="Times New Roman"/>
          <w:bCs w:val="0"/>
          <w:color w:val="auto"/>
          <w:kern w:val="2"/>
          <w:sz w:val="24"/>
          <w:szCs w:val="24"/>
          <w:highlight w:val="none"/>
          <w:lang w:val="en-US" w:eastAsia="zh-CN" w:bidi="ar-SA"/>
        </w:rPr>
        <w:t>4.4 检测装置PLC控制模块输入输出接点应冗余配置，设置不少于</w:t>
      </w:r>
      <w:r>
        <w:rPr>
          <w:rFonts w:hint="eastAsia" w:ascii="宋体" w:hAnsi="宋体" w:cs="Times New Roman"/>
          <w:b/>
          <w:bCs/>
          <w:color w:val="auto"/>
          <w:kern w:val="2"/>
          <w:sz w:val="24"/>
          <w:szCs w:val="24"/>
          <w:highlight w:val="none"/>
          <w:lang w:val="en-US" w:eastAsia="zh-CN" w:bidi="ar-SA"/>
        </w:rPr>
        <w:t>10个输入，5个输出</w:t>
      </w:r>
      <w:r>
        <w:rPr>
          <w:rFonts w:hint="eastAsia" w:ascii="宋体" w:hAnsi="宋体" w:cs="Times New Roman"/>
          <w:bCs w:val="0"/>
          <w:color w:val="auto"/>
          <w:kern w:val="2"/>
          <w:sz w:val="24"/>
          <w:szCs w:val="24"/>
          <w:highlight w:val="none"/>
          <w:lang w:val="en-US" w:eastAsia="zh-CN" w:bidi="ar-SA"/>
        </w:rPr>
        <w:t>，</w:t>
      </w:r>
      <w:r>
        <w:rPr>
          <w:rFonts w:hint="eastAsia" w:ascii="宋体" w:hAnsi="宋体" w:cs="Times New Roman"/>
          <w:b/>
          <w:bCs/>
          <w:color w:val="000000" w:themeColor="text1"/>
          <w:kern w:val="2"/>
          <w:sz w:val="24"/>
          <w:szCs w:val="24"/>
          <w:highlight w:val="none"/>
          <w:lang w:val="en-US" w:eastAsia="zh-CN" w:bidi="ar-SA"/>
          <w14:textFill>
            <w14:solidFill>
              <w14:schemeClr w14:val="tx1"/>
            </w14:solidFill>
          </w14:textFill>
        </w:rPr>
        <w:t>液位、温度、流量、电导率、压力</w:t>
      </w:r>
      <w:r>
        <w:rPr>
          <w:rFonts w:hint="eastAsia" w:ascii="宋体" w:hAnsi="宋体" w:cs="Times New Roman"/>
          <w:b/>
          <w:bCs/>
          <w:color w:val="auto"/>
          <w:kern w:val="2"/>
          <w:sz w:val="24"/>
          <w:szCs w:val="24"/>
          <w:highlight w:val="none"/>
          <w:lang w:val="en-US" w:eastAsia="zh-CN" w:bidi="ar-SA"/>
        </w:rPr>
        <w:t>传感器</w:t>
      </w:r>
      <w:r>
        <w:rPr>
          <w:rFonts w:hint="eastAsia" w:ascii="宋体" w:hAnsi="宋体" w:cs="Times New Roman"/>
          <w:bCs w:val="0"/>
          <w:color w:val="auto"/>
          <w:kern w:val="2"/>
          <w:sz w:val="24"/>
          <w:szCs w:val="24"/>
          <w:highlight w:val="none"/>
          <w:lang w:val="en-US" w:eastAsia="zh-CN" w:bidi="ar-SA"/>
        </w:rPr>
        <w:t>数据应实时输出至主界面组态屏。</w:t>
      </w:r>
    </w:p>
    <w:p>
      <w:pPr>
        <w:spacing w:line="360" w:lineRule="auto"/>
        <w:ind w:firstLine="480"/>
        <w:rPr>
          <w:rFonts w:hint="eastAsia" w:ascii="宋体" w:hAnsi="宋体" w:eastAsia="宋体" w:cs="Times New Roman"/>
          <w:bCs w:val="0"/>
          <w:color w:val="000000" w:themeColor="text1"/>
          <w:kern w:val="2"/>
          <w:sz w:val="24"/>
          <w:szCs w:val="24"/>
          <w:highlight w:val="none"/>
          <w:lang w:val="en-US" w:eastAsia="zh-CN" w:bidi="ar-SA"/>
          <w14:textFill>
            <w14:solidFill>
              <w14:schemeClr w14:val="tx1"/>
            </w14:solidFill>
          </w14:textFill>
        </w:rPr>
      </w:pPr>
      <w:r>
        <w:rPr>
          <w:rFonts w:hint="eastAsia" w:ascii="宋体" w:hAnsi="宋体" w:cs="Times New Roman"/>
          <w:bCs w:val="0"/>
          <w:color w:val="auto"/>
          <w:kern w:val="2"/>
          <w:sz w:val="24"/>
          <w:szCs w:val="24"/>
          <w:highlight w:val="none"/>
          <w:lang w:val="en-US" w:eastAsia="zh-CN" w:bidi="ar-SA"/>
        </w:rPr>
        <w:t xml:space="preserve">4.5 </w:t>
      </w:r>
      <w:r>
        <w:rPr>
          <w:rFonts w:hint="eastAsia" w:ascii="宋体" w:hAnsi="宋体" w:eastAsia="宋体" w:cs="Times New Roman"/>
          <w:bCs w:val="0"/>
          <w:color w:val="000000" w:themeColor="text1"/>
          <w:kern w:val="2"/>
          <w:sz w:val="24"/>
          <w:szCs w:val="24"/>
          <w:highlight w:val="none"/>
          <w:lang w:val="en-US" w:eastAsia="zh-CN" w:bidi="ar-SA"/>
          <w14:textFill>
            <w14:solidFill>
              <w14:schemeClr w14:val="tx1"/>
            </w14:solidFill>
          </w14:textFill>
        </w:rPr>
        <w:t>PLC模块应可实现对水回路流量、压力、液位、温度进行动态调节，检测不同流量、不同压力下待检传感器灵敏度，配置</w:t>
      </w:r>
      <w:r>
        <w:rPr>
          <w:rFonts w:hint="eastAsia" w:ascii="宋体" w:hAnsi="宋体" w:cs="Times New Roman"/>
          <w:bCs w:val="0"/>
          <w:color w:val="000000" w:themeColor="text1"/>
          <w:kern w:val="2"/>
          <w:sz w:val="24"/>
          <w:szCs w:val="24"/>
          <w:highlight w:val="none"/>
          <w:lang w:val="en-US" w:eastAsia="zh-CN" w:bidi="ar-SA"/>
          <w14:textFill>
            <w14:solidFill>
              <w14:schemeClr w14:val="tx1"/>
            </w14:solidFill>
          </w14:textFill>
        </w:rPr>
        <w:t>多个</w:t>
      </w:r>
      <w:r>
        <w:rPr>
          <w:rFonts w:hint="eastAsia" w:ascii="宋体" w:hAnsi="宋体" w:eastAsia="宋体" w:cs="Times New Roman"/>
          <w:bCs w:val="0"/>
          <w:color w:val="000000" w:themeColor="text1"/>
          <w:kern w:val="2"/>
          <w:sz w:val="24"/>
          <w:szCs w:val="24"/>
          <w:highlight w:val="none"/>
          <w:lang w:val="en-US" w:eastAsia="zh-CN" w:bidi="ar-SA"/>
          <w14:textFill>
            <w14:solidFill>
              <w14:schemeClr w14:val="tx1"/>
            </w14:solidFill>
          </w14:textFill>
        </w:rPr>
        <w:t>开入开出，分别对应流量、压力、温度、电导率、液位传感器数据，并可显示五个传感器参数，同步输出标准传感器与待检测仪表数据。</w:t>
      </w:r>
    </w:p>
    <w:p>
      <w:pPr>
        <w:spacing w:line="360" w:lineRule="auto"/>
        <w:ind w:firstLine="480"/>
        <w:rPr>
          <w:rFonts w:hint="eastAsia" w:ascii="宋体" w:hAnsi="宋体" w:eastAsia="宋体" w:cs="Times New Roman"/>
          <w:bCs w:val="0"/>
          <w:color w:val="auto"/>
          <w:kern w:val="2"/>
          <w:sz w:val="24"/>
          <w:szCs w:val="24"/>
          <w:highlight w:val="none"/>
          <w:lang w:val="en-US" w:eastAsia="zh-CN" w:bidi="ar-SA"/>
        </w:rPr>
      </w:pPr>
      <w:r>
        <w:rPr>
          <w:rFonts w:hint="eastAsia" w:ascii="宋体" w:hAnsi="宋体" w:eastAsia="宋体" w:cs="Times New Roman"/>
          <w:bCs w:val="0"/>
          <w:color w:val="auto"/>
          <w:kern w:val="2"/>
          <w:sz w:val="24"/>
          <w:szCs w:val="24"/>
          <w:highlight w:val="none"/>
          <w:lang w:val="en-US" w:eastAsia="zh-CN" w:bidi="ar-SA"/>
        </w:rPr>
        <w:t>4.</w:t>
      </w:r>
      <w:r>
        <w:rPr>
          <w:rFonts w:hint="eastAsia" w:ascii="宋体" w:hAnsi="宋体" w:cs="Times New Roman"/>
          <w:bCs w:val="0"/>
          <w:color w:val="auto"/>
          <w:kern w:val="2"/>
          <w:sz w:val="24"/>
          <w:szCs w:val="24"/>
          <w:highlight w:val="none"/>
          <w:lang w:val="en-US" w:eastAsia="zh-CN" w:bidi="ar-SA"/>
        </w:rPr>
        <w:t>6</w:t>
      </w:r>
      <w:r>
        <w:rPr>
          <w:rFonts w:hint="eastAsia" w:ascii="宋体" w:hAnsi="宋体" w:eastAsia="宋体" w:cs="Times New Roman"/>
          <w:bCs w:val="0"/>
          <w:color w:val="auto"/>
          <w:kern w:val="2"/>
          <w:sz w:val="24"/>
          <w:szCs w:val="24"/>
          <w:highlight w:val="none"/>
          <w:lang w:val="en-US" w:eastAsia="zh-CN" w:bidi="ar-SA"/>
        </w:rPr>
        <w:t xml:space="preserve"> 智能检测软件配置液晶触控屏，主界面组态可实时显示待检测传感器与标准传感器数据，具备实时查询数据界面，可查询当前待检仪表及标准传感器数据。</w:t>
      </w:r>
    </w:p>
    <w:p>
      <w:pPr>
        <w:spacing w:line="360" w:lineRule="auto"/>
        <w:ind w:firstLine="480"/>
        <w:rPr>
          <w:rFonts w:hint="eastAsia" w:ascii="宋体" w:hAnsi="宋体" w:eastAsia="宋体" w:cs="Times New Roman"/>
          <w:bCs w:val="0"/>
          <w:color w:val="auto"/>
          <w:kern w:val="2"/>
          <w:sz w:val="24"/>
          <w:szCs w:val="24"/>
          <w:highlight w:val="none"/>
          <w:lang w:val="en-US" w:eastAsia="zh-CN" w:bidi="ar-SA"/>
        </w:rPr>
      </w:pPr>
      <w:r>
        <w:rPr>
          <w:rFonts w:hint="eastAsia" w:ascii="宋体" w:hAnsi="宋体" w:eastAsia="宋体" w:cs="Times New Roman"/>
          <w:bCs w:val="0"/>
          <w:color w:val="auto"/>
          <w:kern w:val="2"/>
          <w:sz w:val="24"/>
          <w:szCs w:val="24"/>
          <w:highlight w:val="none"/>
          <w:lang w:val="en-US" w:eastAsia="zh-CN" w:bidi="ar-SA"/>
        </w:rPr>
        <w:t>4.</w:t>
      </w:r>
      <w:r>
        <w:rPr>
          <w:rFonts w:hint="eastAsia" w:ascii="宋体" w:hAnsi="宋体" w:cs="Times New Roman"/>
          <w:bCs w:val="0"/>
          <w:color w:val="auto"/>
          <w:kern w:val="2"/>
          <w:sz w:val="24"/>
          <w:szCs w:val="24"/>
          <w:highlight w:val="none"/>
          <w:lang w:val="en-US" w:eastAsia="zh-CN" w:bidi="ar-SA"/>
        </w:rPr>
        <w:t>7</w:t>
      </w:r>
      <w:r>
        <w:rPr>
          <w:rFonts w:hint="eastAsia" w:ascii="宋体" w:hAnsi="宋体" w:eastAsia="宋体" w:cs="Times New Roman"/>
          <w:bCs w:val="0"/>
          <w:color w:val="auto"/>
          <w:kern w:val="2"/>
          <w:sz w:val="24"/>
          <w:szCs w:val="24"/>
          <w:highlight w:val="none"/>
          <w:lang w:val="en-US" w:eastAsia="zh-CN" w:bidi="ar-SA"/>
        </w:rPr>
        <w:t xml:space="preserve"> 检测平台装置内存能实现对</w:t>
      </w:r>
      <w:r>
        <w:rPr>
          <w:rFonts w:hint="eastAsia" w:ascii="宋体" w:hAnsi="宋体" w:cs="Times New Roman"/>
          <w:bCs w:val="0"/>
          <w:color w:val="auto"/>
          <w:kern w:val="2"/>
          <w:sz w:val="24"/>
          <w:szCs w:val="24"/>
          <w:highlight w:val="none"/>
          <w:lang w:val="en-US" w:eastAsia="zh-CN" w:bidi="ar-SA"/>
        </w:rPr>
        <w:t>不少于</w:t>
      </w:r>
      <w:r>
        <w:rPr>
          <w:rFonts w:hint="eastAsia" w:ascii="宋体" w:hAnsi="宋体" w:cs="Times New Roman"/>
          <w:b/>
          <w:bCs/>
          <w:color w:val="auto"/>
          <w:kern w:val="2"/>
          <w:sz w:val="24"/>
          <w:szCs w:val="24"/>
          <w:highlight w:val="none"/>
          <w:lang w:val="en-US" w:eastAsia="zh-CN" w:bidi="ar-SA"/>
        </w:rPr>
        <w:t>100条</w:t>
      </w:r>
      <w:r>
        <w:rPr>
          <w:rFonts w:hint="eastAsia" w:ascii="宋体" w:hAnsi="宋体" w:eastAsia="宋体" w:cs="Times New Roman"/>
          <w:b/>
          <w:bCs/>
          <w:color w:val="auto"/>
          <w:kern w:val="2"/>
          <w:sz w:val="24"/>
          <w:szCs w:val="24"/>
          <w:highlight w:val="none"/>
          <w:lang w:val="en-US" w:eastAsia="zh-CN" w:bidi="ar-SA"/>
        </w:rPr>
        <w:t>数据记录与保存</w:t>
      </w:r>
      <w:r>
        <w:rPr>
          <w:rFonts w:hint="eastAsia" w:ascii="宋体" w:hAnsi="宋体" w:cs="Times New Roman"/>
          <w:bCs w:val="0"/>
          <w:color w:val="auto"/>
          <w:kern w:val="2"/>
          <w:sz w:val="24"/>
          <w:szCs w:val="24"/>
          <w:highlight w:val="none"/>
          <w:lang w:val="en-US" w:eastAsia="zh-CN" w:bidi="ar-SA"/>
        </w:rPr>
        <w:t>，</w:t>
      </w:r>
      <w:r>
        <w:rPr>
          <w:rFonts w:hint="eastAsia" w:ascii="宋体" w:hAnsi="宋体" w:eastAsia="宋体" w:cs="Times New Roman"/>
          <w:bCs w:val="0"/>
          <w:color w:val="auto"/>
          <w:kern w:val="2"/>
          <w:sz w:val="24"/>
          <w:szCs w:val="24"/>
          <w:highlight w:val="none"/>
          <w:lang w:val="en-US" w:eastAsia="zh-CN" w:bidi="ar-SA"/>
        </w:rPr>
        <w:t>可按日期查询对应数据方便调取记录。</w:t>
      </w:r>
    </w:p>
    <w:p>
      <w:pPr>
        <w:spacing w:line="360" w:lineRule="auto"/>
        <w:ind w:firstLine="480"/>
        <w:rPr>
          <w:rFonts w:hint="eastAsia" w:ascii="宋体" w:hAnsi="宋体" w:eastAsia="宋体" w:cs="Times New Roman"/>
          <w:bCs w:val="0"/>
          <w:color w:val="auto"/>
          <w:kern w:val="2"/>
          <w:sz w:val="24"/>
          <w:szCs w:val="24"/>
          <w:highlight w:val="none"/>
          <w:lang w:val="en-US" w:eastAsia="zh-CN" w:bidi="ar-SA"/>
        </w:rPr>
      </w:pPr>
      <w:r>
        <w:rPr>
          <w:rFonts w:hint="eastAsia" w:ascii="宋体" w:hAnsi="宋体" w:eastAsia="宋体" w:cs="Times New Roman"/>
          <w:bCs w:val="0"/>
          <w:color w:val="auto"/>
          <w:kern w:val="2"/>
          <w:sz w:val="24"/>
          <w:szCs w:val="24"/>
          <w:highlight w:val="none"/>
          <w:lang w:val="en-US" w:eastAsia="zh-CN" w:bidi="ar-SA"/>
        </w:rPr>
        <w:t>4.8 采用互易法对比待检测仪表数据，待检测传感器数据与标准传感器对比得出偏差值，与标准传感器数据自动对比，将数据误差计算结果输出到显示屏内。</w:t>
      </w:r>
    </w:p>
    <w:p>
      <w:pPr>
        <w:pStyle w:val="2"/>
        <w:numPr>
          <w:ilvl w:val="1"/>
          <w:numId w:val="0"/>
        </w:numPr>
        <w:tabs>
          <w:tab w:val="clear" w:pos="1276"/>
        </w:tabs>
        <w:spacing w:line="360" w:lineRule="auto"/>
        <w:ind w:firstLine="480"/>
        <w:rPr>
          <w:ins w:id="0" w:author="Miss Juan" w:date="2022-09-27T16:33:37Z"/>
          <w:rFonts w:hint="eastAsia" w:ascii="宋体" w:hAnsi="宋体" w:eastAsia="宋体" w:cs="Times New Roman"/>
          <w:bCs w:val="0"/>
          <w:color w:val="auto"/>
          <w:kern w:val="2"/>
          <w:sz w:val="24"/>
          <w:szCs w:val="24"/>
          <w:highlight w:val="none"/>
          <w:lang w:val="en-US" w:eastAsia="zh-CN" w:bidi="ar-SA"/>
        </w:rPr>
      </w:pPr>
      <w:r>
        <w:rPr>
          <w:rFonts w:hint="eastAsia" w:ascii="宋体" w:hAnsi="宋体" w:eastAsia="宋体" w:cs="Times New Roman"/>
          <w:bCs w:val="0"/>
          <w:color w:val="auto"/>
          <w:kern w:val="2"/>
          <w:sz w:val="24"/>
          <w:szCs w:val="24"/>
          <w:highlight w:val="none"/>
          <w:lang w:val="en-US" w:eastAsia="zh-CN" w:bidi="ar-SA"/>
        </w:rPr>
        <w:t>4.9 装置配电系统集成化，电源模块应稳定可靠，PLC硬件具备自检功能故障可快速复归，</w:t>
      </w:r>
      <w:r>
        <w:rPr>
          <w:rFonts w:hint="eastAsia" w:ascii="宋体" w:hAnsi="宋体" w:eastAsia="宋体" w:cs="Times New Roman"/>
          <w:b w:val="0"/>
          <w:bCs w:val="0"/>
          <w:color w:val="auto"/>
          <w:kern w:val="2"/>
          <w:sz w:val="24"/>
          <w:szCs w:val="24"/>
          <w:highlight w:val="none"/>
          <w:lang w:val="en-US" w:eastAsia="zh-CN" w:bidi="ar-SA"/>
        </w:rPr>
        <w:t>具备</w:t>
      </w:r>
      <w:r>
        <w:rPr>
          <w:rFonts w:hint="eastAsia" w:ascii="宋体" w:hAnsi="宋体" w:eastAsia="宋体" w:cs="Times New Roman"/>
          <w:bCs w:val="0"/>
          <w:color w:val="auto"/>
          <w:kern w:val="2"/>
          <w:sz w:val="24"/>
          <w:szCs w:val="24"/>
          <w:highlight w:val="none"/>
          <w:lang w:val="en-US" w:eastAsia="zh-CN" w:bidi="ar-SA"/>
        </w:rPr>
        <w:t>标准传感器故障告警、主循环泵启动监视、加压泵监视、主泵故障告警功能。</w:t>
      </w:r>
    </w:p>
    <w:p>
      <w:pPr>
        <w:ind w:firstLine="480"/>
        <w:rPr>
          <w:rFonts w:hint="eastAsia"/>
          <w:lang w:val="en-US" w:eastAsia="zh-CN"/>
        </w:rPr>
      </w:pPr>
    </w:p>
    <w:p>
      <w:pPr>
        <w:pStyle w:val="2"/>
        <w:numPr>
          <w:ilvl w:val="1"/>
          <w:numId w:val="0"/>
        </w:numPr>
        <w:tabs>
          <w:tab w:val="clear" w:pos="1276"/>
        </w:tabs>
        <w:spacing w:line="360" w:lineRule="auto"/>
        <w:rPr>
          <w:rFonts w:hint="default" w:ascii="宋体" w:hAnsi="宋体" w:eastAsia="宋体" w:cs="Times New Roman"/>
          <w:bCs w:val="0"/>
          <w:color w:val="auto"/>
          <w:kern w:val="2"/>
          <w:sz w:val="24"/>
          <w:szCs w:val="24"/>
          <w:highlight w:val="none"/>
          <w:lang w:val="en-US" w:eastAsia="zh-CN" w:bidi="ar-SA"/>
        </w:rPr>
      </w:pPr>
      <w:r>
        <w:rPr>
          <w:rFonts w:hint="eastAsia" w:ascii="宋体" w:hAnsi="宋体" w:eastAsia="宋体" w:cs="Times New Roman"/>
          <w:bCs w:val="0"/>
          <w:color w:val="auto"/>
          <w:kern w:val="2"/>
          <w:sz w:val="24"/>
          <w:szCs w:val="24"/>
          <w:highlight w:val="none"/>
          <w:lang w:val="en-US" w:eastAsia="zh-CN" w:bidi="ar-SA"/>
        </w:rPr>
        <w:t xml:space="preserve">    4.10 </w:t>
      </w:r>
      <w:r>
        <w:rPr>
          <w:rFonts w:hint="eastAsia" w:ascii="宋体" w:hAnsi="宋体" w:eastAsia="宋体" w:cs="Times New Roman"/>
          <w:b/>
          <w:bCs/>
          <w:color w:val="auto"/>
          <w:kern w:val="2"/>
          <w:sz w:val="24"/>
          <w:szCs w:val="24"/>
          <w:highlight w:val="none"/>
          <w:lang w:val="en-US" w:eastAsia="zh-CN" w:bidi="ar-SA"/>
        </w:rPr>
        <w:t>预留接口应与待检仪表接口统一标准</w:t>
      </w:r>
      <w:r>
        <w:rPr>
          <w:rFonts w:hint="eastAsia" w:ascii="宋体" w:hAnsi="宋体" w:eastAsia="宋体" w:cs="Times New Roman"/>
          <w:bCs w:val="0"/>
          <w:color w:val="auto"/>
          <w:kern w:val="2"/>
          <w:sz w:val="24"/>
          <w:szCs w:val="24"/>
          <w:highlight w:val="none"/>
          <w:lang w:val="en-US" w:eastAsia="zh-CN" w:bidi="ar-SA"/>
        </w:rPr>
        <w:t>，应采用与现场传感器一致接口，方便接入阀冷回路中。</w:t>
      </w:r>
    </w:p>
    <w:p>
      <w:pPr>
        <w:spacing w:line="360" w:lineRule="auto"/>
        <w:rPr>
          <w:rFonts w:hint="default"/>
          <w:highlight w:val="none"/>
          <w:lang w:val="en-US" w:eastAsia="zh-CN"/>
        </w:rPr>
      </w:pPr>
      <w:r>
        <w:rPr>
          <w:rFonts w:hint="eastAsia" w:ascii="宋体" w:hAnsi="宋体" w:cs="Times New Roman"/>
          <w:bCs w:val="0"/>
          <w:color w:val="auto"/>
          <w:kern w:val="2"/>
          <w:sz w:val="24"/>
          <w:szCs w:val="24"/>
          <w:highlight w:val="none"/>
          <w:lang w:val="en-US" w:eastAsia="zh-CN" w:bidi="ar-SA"/>
        </w:rPr>
        <w:t xml:space="preserve">    4.11 压力传感器量程为：</w:t>
      </w:r>
      <w:r>
        <w:rPr>
          <w:rFonts w:hint="eastAsia" w:ascii="宋体" w:hAnsi="宋体" w:cs="Times New Roman"/>
          <w:b/>
          <w:bCs/>
          <w:color w:val="auto"/>
          <w:kern w:val="2"/>
          <w:sz w:val="24"/>
          <w:szCs w:val="24"/>
          <w:highlight w:val="none"/>
          <w:lang w:val="en-US" w:eastAsia="zh-CN" w:bidi="ar-SA"/>
        </w:rPr>
        <w:t>0-1.6Mpa</w:t>
      </w:r>
      <w:r>
        <w:rPr>
          <w:rFonts w:hint="eastAsia" w:ascii="宋体" w:hAnsi="宋体" w:cs="Times New Roman"/>
          <w:bCs w:val="0"/>
          <w:color w:val="auto"/>
          <w:kern w:val="2"/>
          <w:sz w:val="24"/>
          <w:szCs w:val="24"/>
          <w:highlight w:val="none"/>
          <w:lang w:val="en-US" w:eastAsia="zh-CN" w:bidi="ar-SA"/>
        </w:rPr>
        <w:t xml:space="preserve"> ，温度传感器量程：</w:t>
      </w:r>
      <w:r>
        <w:rPr>
          <w:rFonts w:hint="eastAsia" w:ascii="宋体" w:hAnsi="宋体" w:cs="Times New Roman"/>
          <w:b/>
          <w:bCs/>
          <w:color w:val="auto"/>
          <w:kern w:val="2"/>
          <w:sz w:val="24"/>
          <w:szCs w:val="24"/>
          <w:highlight w:val="none"/>
          <w:lang w:val="en-US" w:eastAsia="zh-CN" w:bidi="ar-SA"/>
        </w:rPr>
        <w:t>﹣30℃</w:t>
      </w:r>
      <w:r>
        <w:rPr>
          <w:rFonts w:hint="eastAsia" w:ascii="宋体" w:hAnsi="宋体" w:cs="Times New Roman"/>
          <w:bCs w:val="0"/>
          <w:color w:val="auto"/>
          <w:kern w:val="2"/>
          <w:sz w:val="24"/>
          <w:szCs w:val="24"/>
          <w:highlight w:val="none"/>
          <w:lang w:val="en-US" w:eastAsia="zh-CN" w:bidi="ar-SA"/>
        </w:rPr>
        <w:t>-</w:t>
      </w:r>
      <w:r>
        <w:rPr>
          <w:rFonts w:hint="eastAsia" w:ascii="宋体" w:hAnsi="宋体" w:cs="Times New Roman"/>
          <w:b/>
          <w:bCs/>
          <w:color w:val="auto"/>
          <w:kern w:val="2"/>
          <w:sz w:val="24"/>
          <w:szCs w:val="24"/>
          <w:highlight w:val="none"/>
          <w:lang w:val="en-US" w:eastAsia="zh-CN" w:bidi="ar-SA"/>
        </w:rPr>
        <w:t>80℃</w:t>
      </w:r>
      <w:r>
        <w:rPr>
          <w:rFonts w:hint="eastAsia" w:ascii="宋体" w:hAnsi="宋体" w:cs="Times New Roman"/>
          <w:bCs w:val="0"/>
          <w:color w:val="auto"/>
          <w:kern w:val="2"/>
          <w:sz w:val="24"/>
          <w:szCs w:val="24"/>
          <w:highlight w:val="none"/>
          <w:lang w:val="en-US" w:eastAsia="zh-CN" w:bidi="ar-SA"/>
        </w:rPr>
        <w:t>，流量传感器量程：</w:t>
      </w:r>
      <w:r>
        <w:rPr>
          <w:rFonts w:hint="eastAsia" w:ascii="宋体" w:hAnsi="宋体" w:eastAsia="宋体" w:cs="Times New Roman"/>
          <w:b/>
          <w:bCs/>
          <w:color w:val="auto"/>
          <w:kern w:val="2"/>
          <w:sz w:val="24"/>
          <w:szCs w:val="24"/>
          <w:highlight w:val="none"/>
          <w:lang w:val="en-US" w:eastAsia="zh-CN" w:bidi="ar-SA"/>
        </w:rPr>
        <w:t>0-90L/s</w:t>
      </w:r>
      <w:r>
        <w:rPr>
          <w:rFonts w:hint="eastAsia" w:ascii="宋体" w:hAnsi="宋体" w:cs="Times New Roman"/>
          <w:b/>
          <w:bCs/>
          <w:color w:val="auto"/>
          <w:kern w:val="2"/>
          <w:sz w:val="24"/>
          <w:szCs w:val="24"/>
          <w:highlight w:val="none"/>
          <w:lang w:val="en-US" w:eastAsia="zh-CN" w:bidi="ar-SA"/>
        </w:rPr>
        <w:t xml:space="preserve"> </w:t>
      </w:r>
      <w:r>
        <w:rPr>
          <w:rFonts w:hint="eastAsia" w:ascii="宋体" w:hAnsi="宋体" w:cs="Times New Roman"/>
          <w:bCs w:val="0"/>
          <w:color w:val="auto"/>
          <w:kern w:val="2"/>
          <w:sz w:val="24"/>
          <w:szCs w:val="24"/>
          <w:highlight w:val="none"/>
          <w:lang w:val="en-US" w:eastAsia="zh-CN" w:bidi="ar-SA"/>
        </w:rPr>
        <w:t>，电导率传感器量程：</w:t>
      </w:r>
      <w:r>
        <w:rPr>
          <w:rFonts w:hint="eastAsia" w:ascii="宋体" w:hAnsi="宋体" w:cs="Times New Roman"/>
          <w:b/>
          <w:bCs/>
          <w:color w:val="auto"/>
          <w:kern w:val="2"/>
          <w:sz w:val="24"/>
          <w:szCs w:val="24"/>
          <w:highlight w:val="none"/>
          <w:lang w:val="en-US" w:eastAsia="zh-CN" w:bidi="ar-SA"/>
        </w:rPr>
        <w:t>0-3uS/cm</w:t>
      </w:r>
      <w:r>
        <w:rPr>
          <w:rFonts w:hint="eastAsia" w:ascii="宋体" w:hAnsi="宋体" w:cs="Times New Roman"/>
          <w:bCs w:val="0"/>
          <w:color w:val="auto"/>
          <w:kern w:val="2"/>
          <w:sz w:val="24"/>
          <w:szCs w:val="24"/>
          <w:highlight w:val="none"/>
          <w:lang w:val="en-US" w:eastAsia="zh-CN" w:bidi="ar-SA"/>
        </w:rPr>
        <w:t>，液位传感器量程：</w:t>
      </w:r>
      <w:r>
        <w:rPr>
          <w:rFonts w:hint="eastAsia" w:ascii="宋体" w:hAnsi="宋体" w:cs="Times New Roman"/>
          <w:b/>
          <w:bCs/>
          <w:color w:val="auto"/>
          <w:kern w:val="2"/>
          <w:sz w:val="24"/>
          <w:szCs w:val="24"/>
          <w:highlight w:val="none"/>
          <w:lang w:val="en-US" w:eastAsia="zh-CN" w:bidi="ar-SA"/>
        </w:rPr>
        <w:t>0-1700mm</w:t>
      </w:r>
      <w:r>
        <w:rPr>
          <w:rFonts w:hint="eastAsia" w:ascii="宋体" w:hAnsi="宋体" w:cs="Times New Roman"/>
          <w:bCs w:val="0"/>
          <w:color w:val="auto"/>
          <w:kern w:val="2"/>
          <w:sz w:val="24"/>
          <w:szCs w:val="24"/>
          <w:highlight w:val="none"/>
          <w:lang w:val="en-US" w:eastAsia="zh-CN" w:bidi="ar-SA"/>
        </w:rPr>
        <w:t>；标准传感器量程与待检测传感器一致，装置可检测</w:t>
      </w:r>
      <w:r>
        <w:rPr>
          <w:rFonts w:ascii="宋体" w:hAnsi="宋体" w:eastAsia="宋体" w:cs="宋体"/>
          <w:sz w:val="24"/>
          <w:szCs w:val="24"/>
          <w:highlight w:val="none"/>
        </w:rPr>
        <w:t>传感器上限值、下限值和量程</w:t>
      </w:r>
      <w:r>
        <w:rPr>
          <w:rFonts w:hint="eastAsia" w:ascii="宋体" w:hAnsi="宋体" w:cs="宋体"/>
          <w:sz w:val="24"/>
          <w:szCs w:val="24"/>
          <w:highlight w:val="none"/>
          <w:lang w:val="en-US" w:eastAsia="zh-CN"/>
        </w:rPr>
        <w:t>不同百分比</w:t>
      </w:r>
      <w:r>
        <w:rPr>
          <w:rFonts w:ascii="宋体" w:hAnsi="宋体" w:eastAsia="宋体" w:cs="宋体"/>
          <w:sz w:val="24"/>
          <w:szCs w:val="24"/>
          <w:highlight w:val="none"/>
        </w:rPr>
        <w:t>值</w:t>
      </w:r>
      <w:r>
        <w:rPr>
          <w:rFonts w:hint="eastAsia" w:ascii="宋体" w:hAnsi="宋体" w:cs="Times New Roman"/>
          <w:bCs w:val="0"/>
          <w:color w:val="auto"/>
          <w:kern w:val="2"/>
          <w:sz w:val="24"/>
          <w:szCs w:val="24"/>
          <w:highlight w:val="none"/>
          <w:lang w:val="en-US" w:eastAsia="zh-CN" w:bidi="ar-SA"/>
        </w:rPr>
        <w:t>。</w:t>
      </w:r>
    </w:p>
    <w:p>
      <w:pPr>
        <w:spacing w:line="360" w:lineRule="auto"/>
        <w:rPr>
          <w:rFonts w:ascii="宋体" w:hAnsi="宋体"/>
          <w:b/>
          <w:bCs/>
          <w:color w:val="auto"/>
          <w:sz w:val="24"/>
          <w:szCs w:val="24"/>
          <w:highlight w:val="none"/>
        </w:rPr>
      </w:pPr>
      <w:r>
        <w:rPr>
          <w:rFonts w:hint="eastAsia" w:ascii="宋体" w:hAnsi="宋体" w:cs="Times New Roman"/>
          <w:bCs w:val="0"/>
          <w:color w:val="auto"/>
          <w:kern w:val="2"/>
          <w:sz w:val="24"/>
          <w:szCs w:val="24"/>
          <w:highlight w:val="none"/>
          <w:lang w:val="en-US" w:eastAsia="zh-CN" w:bidi="ar-SA"/>
        </w:rPr>
        <w:t xml:space="preserve">    </w:t>
      </w:r>
      <w:r>
        <w:rPr>
          <w:rFonts w:hint="eastAsia" w:ascii="宋体" w:hAnsi="宋体"/>
          <w:b/>
          <w:bCs/>
          <w:color w:val="auto"/>
          <w:sz w:val="24"/>
          <w:szCs w:val="24"/>
          <w:highlight w:val="none"/>
          <w:lang w:val="en-US" w:eastAsia="zh-CN"/>
        </w:rPr>
        <w:t xml:space="preserve">5 </w:t>
      </w:r>
      <w:r>
        <w:rPr>
          <w:rFonts w:hint="eastAsia" w:ascii="宋体" w:hAnsi="宋体"/>
          <w:b/>
          <w:bCs/>
          <w:color w:val="auto"/>
          <w:sz w:val="24"/>
          <w:szCs w:val="24"/>
          <w:highlight w:val="none"/>
        </w:rPr>
        <w:t>资质要求</w:t>
      </w:r>
    </w:p>
    <w:tbl>
      <w:tblPr>
        <w:tblStyle w:val="20"/>
        <w:tblW w:w="84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6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91" w:type="dxa"/>
            <w:vAlign w:val="center"/>
          </w:tcPr>
          <w:p>
            <w:pPr>
              <w:jc w:val="center"/>
              <w:rPr>
                <w:rFonts w:hint="eastAsia" w:ascii="宋体" w:hAnsi="宋体" w:eastAsia="宋体" w:cs="Times New Roman"/>
                <w:kern w:val="2"/>
                <w:sz w:val="24"/>
                <w:szCs w:val="24"/>
                <w:highlight w:val="none"/>
                <w:lang w:val="en-US" w:eastAsia="zh-CN" w:bidi="ar-SA"/>
              </w:rPr>
            </w:pPr>
            <w:r>
              <w:rPr>
                <w:rFonts w:hint="eastAsia" w:ascii="宋体" w:hAnsi="宋体"/>
                <w:sz w:val="24"/>
                <w:szCs w:val="24"/>
                <w:highlight w:val="none"/>
                <w:lang w:val="en-US" w:eastAsia="zh-CN"/>
              </w:rPr>
              <w:t>5.</w:t>
            </w:r>
            <w:r>
              <w:rPr>
                <w:rFonts w:hint="eastAsia" w:ascii="宋体" w:hAnsi="宋体" w:eastAsia="宋体"/>
                <w:sz w:val="24"/>
                <w:szCs w:val="24"/>
                <w:highlight w:val="none"/>
              </w:rPr>
              <w:t>1</w:t>
            </w:r>
          </w:p>
        </w:tc>
        <w:tc>
          <w:tcPr>
            <w:tcW w:w="6960" w:type="dxa"/>
            <w:vAlign w:val="center"/>
          </w:tcPr>
          <w:p>
            <w:pPr>
              <w:ind w:left="113" w:leftChars="0"/>
              <w:rPr>
                <w:rFonts w:hint="eastAsia" w:ascii="宋体" w:hAnsi="宋体" w:eastAsia="宋体"/>
                <w:sz w:val="24"/>
                <w:szCs w:val="24"/>
                <w:highlight w:val="none"/>
              </w:rPr>
            </w:pPr>
            <w:r>
              <w:rPr>
                <w:rFonts w:hint="eastAsia" w:ascii="宋体" w:hAnsi="宋体" w:eastAsia="宋体"/>
                <w:sz w:val="24"/>
                <w:szCs w:val="24"/>
                <w:highlight w:val="none"/>
              </w:rPr>
              <w:t>具备以下条件之一：</w:t>
            </w:r>
          </w:p>
          <w:p>
            <w:pPr>
              <w:ind w:left="113" w:leftChars="0"/>
              <w:rPr>
                <w:rFonts w:hint="eastAsia" w:ascii="宋体" w:hAnsi="宋体" w:eastAsia="宋体"/>
                <w:sz w:val="24"/>
                <w:szCs w:val="24"/>
                <w:highlight w:val="none"/>
              </w:rPr>
            </w:pPr>
            <w:r>
              <w:rPr>
                <w:rFonts w:hint="eastAsia" w:ascii="宋体" w:hAnsi="宋体" w:eastAsia="宋体"/>
                <w:sz w:val="24"/>
                <w:szCs w:val="24"/>
                <w:highlight w:val="none"/>
              </w:rPr>
              <w:t>①具有独立法人资格且为中华人民共和国境内注册的法人，持有合法有效的企业法人营业执照、组织机构代码证、税务登记证或有工商行政管理部门核发统一社会信用代码的企业法人营业执照；</w:t>
            </w:r>
          </w:p>
          <w:p>
            <w:pPr>
              <w:ind w:left="113" w:leftChars="0"/>
              <w:rPr>
                <w:rFonts w:hint="eastAsia" w:ascii="宋体" w:hAnsi="宋体" w:eastAsia="宋体"/>
                <w:sz w:val="24"/>
                <w:szCs w:val="24"/>
                <w:highlight w:val="none"/>
              </w:rPr>
            </w:pPr>
            <w:r>
              <w:rPr>
                <w:rFonts w:hint="eastAsia" w:ascii="宋体" w:hAnsi="宋体" w:eastAsia="宋体"/>
                <w:sz w:val="24"/>
                <w:szCs w:val="24"/>
                <w:highlight w:val="none"/>
              </w:rPr>
              <w:t>②具有独立承担民事责任能力的事业单位或其他组织；</w:t>
            </w:r>
          </w:p>
          <w:p>
            <w:pPr>
              <w:ind w:left="113" w:leftChars="0"/>
              <w:rPr>
                <w:rFonts w:hint="eastAsia" w:ascii="宋体" w:hAnsi="宋体" w:eastAsia="宋体" w:cs="Times New Roman"/>
                <w:kern w:val="2"/>
                <w:sz w:val="24"/>
                <w:szCs w:val="24"/>
                <w:highlight w:val="none"/>
                <w:lang w:val="en-US" w:eastAsia="zh-CN" w:bidi="ar-SA"/>
              </w:rPr>
            </w:pPr>
            <w:r>
              <w:rPr>
                <w:rFonts w:hint="eastAsia" w:ascii="宋体" w:hAnsi="宋体" w:eastAsia="宋体"/>
                <w:sz w:val="24"/>
                <w:szCs w:val="24"/>
                <w:highlight w:val="none"/>
              </w:rPr>
              <w:t>③个体经营户。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vAlign w:val="center"/>
          </w:tcPr>
          <w:p>
            <w:pPr>
              <w:jc w:val="center"/>
              <w:rPr>
                <w:rFonts w:hint="eastAsia" w:ascii="宋体" w:hAnsi="宋体" w:eastAsia="宋体" w:cs="Times New Roman"/>
                <w:kern w:val="2"/>
                <w:sz w:val="24"/>
                <w:szCs w:val="24"/>
                <w:highlight w:val="none"/>
                <w:lang w:val="en-US" w:eastAsia="zh-CN" w:bidi="ar-SA"/>
              </w:rPr>
            </w:pPr>
            <w:r>
              <w:rPr>
                <w:rFonts w:hint="eastAsia" w:ascii="宋体" w:hAnsi="宋体"/>
                <w:sz w:val="24"/>
                <w:szCs w:val="24"/>
                <w:highlight w:val="none"/>
                <w:lang w:val="en-US" w:eastAsia="zh-CN"/>
              </w:rPr>
              <w:t>5.</w:t>
            </w:r>
            <w:r>
              <w:rPr>
                <w:rFonts w:hint="eastAsia" w:ascii="宋体" w:hAnsi="宋体" w:eastAsia="宋体"/>
                <w:sz w:val="24"/>
                <w:szCs w:val="24"/>
                <w:highlight w:val="none"/>
              </w:rPr>
              <w:t>2</w:t>
            </w:r>
          </w:p>
        </w:tc>
        <w:tc>
          <w:tcPr>
            <w:tcW w:w="6960" w:type="dxa"/>
            <w:vAlign w:val="center"/>
          </w:tcPr>
          <w:p>
            <w:pPr>
              <w:ind w:left="113" w:leftChars="0"/>
              <w:rPr>
                <w:rFonts w:hint="eastAsia" w:ascii="宋体" w:hAnsi="宋体" w:eastAsia="宋体" w:cs="Times New Roman"/>
                <w:kern w:val="2"/>
                <w:sz w:val="24"/>
                <w:szCs w:val="24"/>
                <w:highlight w:val="none"/>
                <w:lang w:val="en-US" w:eastAsia="zh-CN" w:bidi="ar-SA"/>
              </w:rPr>
            </w:pPr>
            <w:r>
              <w:rPr>
                <w:rFonts w:hint="eastAsia" w:ascii="宋体" w:hAnsi="宋体" w:eastAsia="宋体"/>
                <w:sz w:val="24"/>
                <w:szCs w:val="24"/>
                <w:highlight w:val="none"/>
              </w:rPr>
              <w:t>没有处于被责令停业或破产状态，且资产未被重组或接管。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vAlign w:val="center"/>
          </w:tcPr>
          <w:p>
            <w:pPr>
              <w:jc w:val="center"/>
              <w:rPr>
                <w:rFonts w:hint="eastAsia" w:ascii="宋体" w:hAnsi="宋体" w:eastAsia="宋体" w:cs="Times New Roman"/>
                <w:kern w:val="2"/>
                <w:sz w:val="24"/>
                <w:szCs w:val="24"/>
                <w:highlight w:val="none"/>
                <w:lang w:val="en-US" w:eastAsia="zh-CN" w:bidi="ar-SA"/>
              </w:rPr>
            </w:pPr>
            <w:r>
              <w:rPr>
                <w:rFonts w:hint="eastAsia" w:ascii="宋体" w:hAnsi="宋体"/>
                <w:sz w:val="24"/>
                <w:szCs w:val="24"/>
                <w:highlight w:val="none"/>
                <w:lang w:val="en-US" w:eastAsia="zh-CN"/>
              </w:rPr>
              <w:t>5.</w:t>
            </w:r>
            <w:r>
              <w:rPr>
                <w:rFonts w:hint="eastAsia" w:ascii="宋体" w:hAnsi="宋体" w:eastAsia="宋体"/>
                <w:sz w:val="24"/>
                <w:szCs w:val="24"/>
                <w:highlight w:val="none"/>
              </w:rPr>
              <w:t>3</w:t>
            </w:r>
          </w:p>
        </w:tc>
        <w:tc>
          <w:tcPr>
            <w:tcW w:w="6960" w:type="dxa"/>
            <w:vAlign w:val="center"/>
          </w:tcPr>
          <w:p>
            <w:pPr>
              <w:ind w:left="113" w:leftChars="0"/>
              <w:rPr>
                <w:rFonts w:hint="eastAsia" w:ascii="宋体" w:hAnsi="宋体" w:eastAsia="宋体" w:cs="Times New Roman"/>
                <w:kern w:val="2"/>
                <w:sz w:val="24"/>
                <w:szCs w:val="24"/>
                <w:highlight w:val="none"/>
                <w:lang w:val="en-US" w:eastAsia="zh-CN" w:bidi="ar-SA"/>
              </w:rPr>
            </w:pPr>
            <w:r>
              <w:rPr>
                <w:rFonts w:hint="eastAsia" w:ascii="宋体" w:hAnsi="宋体" w:eastAsia="宋体"/>
                <w:sz w:val="24"/>
                <w:szCs w:val="24"/>
                <w:highlight w:val="none"/>
              </w:rPr>
              <w:t>在经营活动中无重大违法记录，在中国南方电网有限责任公司或超高压输电公司没有处于限制投标资格的处罚。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1" w:type="dxa"/>
            <w:vAlign w:val="center"/>
          </w:tcPr>
          <w:p>
            <w:pPr>
              <w:jc w:val="center"/>
              <w:rPr>
                <w:rFonts w:hint="eastAsia" w:ascii="宋体" w:hAnsi="宋体" w:eastAsia="宋体" w:cs="Times New Roman"/>
                <w:kern w:val="2"/>
                <w:sz w:val="24"/>
                <w:szCs w:val="24"/>
                <w:highlight w:val="none"/>
                <w:lang w:val="en-US" w:eastAsia="zh-CN" w:bidi="ar-SA"/>
              </w:rPr>
            </w:pPr>
            <w:r>
              <w:rPr>
                <w:rFonts w:hint="eastAsia" w:ascii="宋体" w:hAnsi="宋体"/>
                <w:sz w:val="24"/>
                <w:szCs w:val="24"/>
                <w:highlight w:val="none"/>
                <w:lang w:val="en-US" w:eastAsia="zh-CN"/>
              </w:rPr>
              <w:t>5.</w:t>
            </w:r>
            <w:r>
              <w:rPr>
                <w:rFonts w:hint="eastAsia" w:ascii="宋体" w:hAnsi="宋体" w:eastAsia="宋体"/>
                <w:sz w:val="24"/>
                <w:szCs w:val="24"/>
                <w:highlight w:val="none"/>
                <w:lang w:val="en-US" w:eastAsia="zh-CN"/>
              </w:rPr>
              <w:t>4</w:t>
            </w:r>
          </w:p>
        </w:tc>
        <w:tc>
          <w:tcPr>
            <w:tcW w:w="6960" w:type="dxa"/>
            <w:vAlign w:val="center"/>
          </w:tcPr>
          <w:p>
            <w:pPr>
              <w:ind w:left="113" w:leftChars="0"/>
              <w:rPr>
                <w:rFonts w:hint="eastAsia" w:ascii="宋体" w:hAnsi="宋体" w:eastAsia="宋体" w:cs="Times New Roman"/>
                <w:kern w:val="2"/>
                <w:sz w:val="24"/>
                <w:szCs w:val="24"/>
                <w:highlight w:val="none"/>
                <w:lang w:val="en-US" w:eastAsia="zh-CN" w:bidi="ar-SA"/>
              </w:rPr>
            </w:pPr>
            <w:r>
              <w:rPr>
                <w:rFonts w:hint="eastAsia" w:ascii="宋体" w:hAnsi="宋体" w:eastAsia="宋体"/>
                <w:sz w:val="24"/>
                <w:szCs w:val="24"/>
                <w:highlight w:val="none"/>
              </w:rPr>
              <w:t>单位负责人为同一人或者存在控股、管理关系的不同单位，不得参加</w:t>
            </w:r>
            <w:r>
              <w:rPr>
                <w:rFonts w:hint="eastAsia" w:ascii="宋体" w:hAnsi="宋体" w:eastAsia="宋体"/>
                <w:sz w:val="24"/>
                <w:szCs w:val="24"/>
                <w:highlight w:val="none"/>
                <w:lang w:eastAsia="zh-CN"/>
              </w:rPr>
              <w:t>同一项目报价</w:t>
            </w:r>
            <w:r>
              <w:rPr>
                <w:rFonts w:hint="eastAsia" w:ascii="宋体" w:hAnsi="宋体" w:eastAsia="宋体"/>
                <w:sz w:val="24"/>
                <w:szCs w:val="24"/>
                <w:highlight w:val="none"/>
              </w:rPr>
              <w:t>。</w:t>
            </w:r>
          </w:p>
        </w:tc>
      </w:tr>
    </w:tbl>
    <w:p>
      <w:pPr>
        <w:spacing w:line="360" w:lineRule="auto"/>
        <w:ind w:firstLine="482" w:firstLineChars="200"/>
        <w:rPr>
          <w:rFonts w:ascii="宋体" w:hAnsi="宋体" w:cs="宋体"/>
          <w:color w:val="auto"/>
          <w:sz w:val="24"/>
          <w:szCs w:val="24"/>
          <w:highlight w:val="none"/>
        </w:rPr>
      </w:pPr>
      <w:r>
        <w:rPr>
          <w:rFonts w:hint="eastAsia" w:ascii="宋体" w:hAnsi="宋体" w:cs="宋体"/>
          <w:b/>
          <w:bCs/>
          <w:color w:val="auto"/>
          <w:sz w:val="24"/>
          <w:szCs w:val="24"/>
          <w:highlight w:val="none"/>
        </w:rPr>
        <w:t>6</w:t>
      </w:r>
      <w:bookmarkEnd w:id="10"/>
      <w:bookmarkEnd w:id="11"/>
      <w:bookmarkEnd w:id="12"/>
      <w:bookmarkEnd w:id="13"/>
      <w:bookmarkEnd w:id="14"/>
      <w:r>
        <w:rPr>
          <w:rFonts w:hint="eastAsia" w:ascii="宋体" w:hAnsi="宋体" w:cs="宋体"/>
          <w:b/>
          <w:bCs/>
          <w:color w:val="auto"/>
          <w:sz w:val="24"/>
          <w:szCs w:val="24"/>
          <w:highlight w:val="none"/>
          <w:lang w:val="en-US" w:eastAsia="zh-CN"/>
        </w:rPr>
        <w:t xml:space="preserve"> </w:t>
      </w:r>
      <w:r>
        <w:rPr>
          <w:rFonts w:hint="eastAsia" w:ascii="宋体" w:hAnsi="宋体" w:cs="宋体"/>
          <w:b/>
          <w:bCs/>
          <w:color w:val="auto"/>
          <w:sz w:val="24"/>
          <w:szCs w:val="24"/>
          <w:highlight w:val="none"/>
        </w:rPr>
        <w:t>售后服务要求</w:t>
      </w:r>
    </w:p>
    <w:p>
      <w:pPr>
        <w:spacing w:line="360" w:lineRule="auto"/>
        <w:ind w:firstLine="480" w:firstLineChars="200"/>
        <w:rPr>
          <w:rFonts w:hint="default" w:ascii="宋体" w:hAnsi="宋体" w:eastAsia="宋体" w:cs="宋体"/>
          <w:color w:val="auto"/>
          <w:sz w:val="24"/>
          <w:szCs w:val="24"/>
          <w:highlight w:val="none"/>
          <w:lang w:val="en-US" w:eastAsia="zh-CN"/>
        </w:rPr>
      </w:pPr>
      <w:r>
        <w:rPr>
          <w:rFonts w:hint="eastAsia" w:ascii="宋体" w:hAnsi="宋体" w:cs="宋体"/>
          <w:color w:val="auto"/>
          <w:sz w:val="24"/>
          <w:szCs w:val="24"/>
          <w:highlight w:val="none"/>
        </w:rPr>
        <w:t>6.1</w:t>
      </w:r>
      <w:r>
        <w:rPr>
          <w:rFonts w:hint="eastAsia" w:ascii="宋体" w:hAnsi="宋体" w:cs="宋体"/>
          <w:color w:val="auto"/>
          <w:sz w:val="24"/>
          <w:szCs w:val="24"/>
          <w:highlight w:val="none"/>
          <w:lang w:val="en-US" w:eastAsia="zh-CN"/>
        </w:rPr>
        <w:t>交货时间：</w:t>
      </w:r>
      <w:r>
        <w:rPr>
          <w:rFonts w:hint="eastAsia" w:ascii="宋体" w:hAnsi="宋体" w:cs="宋体"/>
          <w:b/>
          <w:bCs/>
          <w:color w:val="auto"/>
          <w:sz w:val="24"/>
          <w:szCs w:val="24"/>
          <w:highlight w:val="none"/>
          <w:lang w:val="en-US" w:eastAsia="zh-CN"/>
        </w:rPr>
        <w:t>不晚于2022年9月15日</w:t>
      </w:r>
      <w:r>
        <w:rPr>
          <w:rFonts w:hint="eastAsia" w:ascii="宋体" w:hAnsi="宋体" w:cs="宋体"/>
          <w:color w:val="auto"/>
          <w:sz w:val="24"/>
          <w:szCs w:val="24"/>
          <w:highlight w:val="none"/>
          <w:lang w:val="en-US" w:eastAsia="zh-CN"/>
        </w:rPr>
        <w:t>。</w:t>
      </w:r>
    </w:p>
    <w:p>
      <w:pPr>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lang w:val="en-US" w:eastAsia="zh-CN"/>
        </w:rPr>
        <w:t>6.2</w:t>
      </w:r>
      <w:r>
        <w:rPr>
          <w:rFonts w:hint="eastAsia" w:ascii="宋体" w:hAnsi="宋体" w:cs="宋体"/>
          <w:color w:val="auto"/>
          <w:sz w:val="24"/>
          <w:szCs w:val="24"/>
          <w:highlight w:val="none"/>
        </w:rPr>
        <w:t>产品发票要求：报价单位可提供符合规定税率的全额增值税专用发票。</w:t>
      </w:r>
    </w:p>
    <w:p>
      <w:pPr>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cs="宋体"/>
          <w:color w:val="auto"/>
          <w:sz w:val="24"/>
          <w:szCs w:val="24"/>
          <w:highlight w:val="none"/>
        </w:rPr>
        <w:t>6.</w:t>
      </w:r>
      <w:r>
        <w:rPr>
          <w:rFonts w:hint="eastAsia" w:ascii="宋体" w:hAnsi="宋体" w:cs="宋体"/>
          <w:color w:val="auto"/>
          <w:sz w:val="24"/>
          <w:szCs w:val="24"/>
          <w:highlight w:val="none"/>
          <w:lang w:val="en-US" w:eastAsia="zh-CN"/>
        </w:rPr>
        <w:t xml:space="preserve">4 </w:t>
      </w:r>
      <w:r>
        <w:rPr>
          <w:rFonts w:hint="eastAsia" w:ascii="宋体" w:hAnsi="宋体"/>
          <w:color w:val="auto"/>
          <w:sz w:val="24"/>
          <w:szCs w:val="24"/>
          <w:highlight w:val="none"/>
          <w:lang w:val="en-US" w:eastAsia="zh-CN"/>
        </w:rPr>
        <w:t>报告邮寄地址：云南省丽江市永胜县三川镇金官换流站。（前后地址不一致）</w:t>
      </w:r>
    </w:p>
    <w:p>
      <w:pPr>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6.5 售后：质量保证期不少于12个月，任何质量问题质保期内免费进行修理、更换，并提出后续的改进方案，超质保期只收取材料成本费用，售后服务响应时间48h内。</w:t>
      </w:r>
    </w:p>
    <w:p>
      <w:pPr>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6.6 运输：</w:t>
      </w:r>
    </w:p>
    <w:p>
      <w:pPr>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6.6.1 报价单位应以在任何运输过程中都能保护货物不受到损坏的方式准备包装；</w:t>
      </w:r>
    </w:p>
    <w:p>
      <w:pPr>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6.6.2 包装应有足够的强度能在短途搬运、货场贮存和装车、装船中承受野蛮装卸；</w:t>
      </w:r>
    </w:p>
    <w:p>
      <w:pPr>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6.6.3 应装有可靠的衬垫，保护性的填充物、垫板或隔片，以防止装卸中被损坏；</w:t>
      </w:r>
    </w:p>
    <w:p>
      <w:pPr>
        <w:spacing w:line="360" w:lineRule="auto"/>
        <w:ind w:firstLine="480" w:firstLineChars="200"/>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6.6.4 随产品提供的技术资料应完整无缺。</w:t>
      </w:r>
    </w:p>
    <w:p>
      <w:pPr>
        <w:pStyle w:val="2"/>
        <w:numPr>
          <w:ilvl w:val="1"/>
          <w:numId w:val="0"/>
        </w:numPr>
        <w:tabs>
          <w:tab w:val="clear" w:pos="1276"/>
        </w:tabs>
        <w:ind w:left="851" w:leftChars="0"/>
        <w:rPr>
          <w:rFonts w:hint="eastAsia"/>
          <w:highlight w:val="none"/>
        </w:rPr>
      </w:pPr>
    </w:p>
    <w:p>
      <w:pPr>
        <w:spacing w:line="360" w:lineRule="auto"/>
        <w:ind w:firstLine="482" w:firstLineChars="200"/>
        <w:rPr>
          <w:rFonts w:ascii="宋体" w:hAnsi="宋体" w:cs="宋体"/>
          <w:b/>
          <w:bCs/>
          <w:color w:val="auto"/>
          <w:sz w:val="24"/>
          <w:szCs w:val="24"/>
          <w:highlight w:val="none"/>
        </w:rPr>
      </w:pPr>
      <w:r>
        <w:rPr>
          <w:rFonts w:hint="eastAsia" w:ascii="宋体" w:hAnsi="宋体" w:cs="宋体"/>
          <w:b/>
          <w:bCs/>
          <w:color w:val="auto"/>
          <w:sz w:val="24"/>
          <w:szCs w:val="24"/>
          <w:highlight w:val="none"/>
        </w:rPr>
        <w:t>7</w:t>
      </w:r>
      <w:r>
        <w:rPr>
          <w:rFonts w:hint="eastAsia" w:ascii="宋体" w:hAnsi="宋体" w:cs="宋体"/>
          <w:b/>
          <w:bCs/>
          <w:color w:val="auto"/>
          <w:sz w:val="24"/>
          <w:szCs w:val="24"/>
          <w:highlight w:val="none"/>
          <w:lang w:val="en-US" w:eastAsia="zh-CN"/>
        </w:rPr>
        <w:t xml:space="preserve"> </w:t>
      </w:r>
      <w:r>
        <w:rPr>
          <w:rFonts w:hint="eastAsia" w:ascii="宋体" w:hAnsi="宋体" w:cs="宋体"/>
          <w:b/>
          <w:bCs/>
          <w:color w:val="auto"/>
          <w:sz w:val="24"/>
          <w:szCs w:val="24"/>
          <w:highlight w:val="none"/>
        </w:rPr>
        <w:t>报价文件格式要求</w:t>
      </w:r>
    </w:p>
    <w:p>
      <w:pPr>
        <w:spacing w:line="360" w:lineRule="auto"/>
        <w:ind w:firstLine="480" w:firstLineChars="200"/>
        <w:rPr>
          <w:rFonts w:hint="eastAsia" w:ascii="宋体" w:hAnsi="宋体" w:cs="宋体"/>
          <w:color w:val="auto"/>
          <w:sz w:val="24"/>
          <w:szCs w:val="24"/>
          <w:highlight w:val="none"/>
        </w:rPr>
      </w:pPr>
      <w:r>
        <w:rPr>
          <w:rFonts w:hint="eastAsia" w:ascii="宋体" w:hAnsi="宋体" w:cs="宋体"/>
          <w:color w:val="auto"/>
          <w:sz w:val="24"/>
          <w:szCs w:val="24"/>
          <w:highlight w:val="none"/>
          <w:lang w:val="en-US" w:eastAsia="zh-CN"/>
        </w:rPr>
        <w:t xml:space="preserve">7.1 </w:t>
      </w:r>
      <w:r>
        <w:rPr>
          <w:rFonts w:hint="eastAsia" w:ascii="宋体" w:hAnsi="宋体" w:cs="宋体"/>
          <w:color w:val="auto"/>
          <w:sz w:val="24"/>
          <w:szCs w:val="24"/>
          <w:highlight w:val="none"/>
        </w:rPr>
        <w:t>报价单位需提供盖章版（单位行政印章）纸质报价文件，报价文件包括但不限于：报价表、品质、售后服务及相关资质文件（复印件），</w:t>
      </w:r>
      <w:r>
        <w:rPr>
          <w:rFonts w:hint="eastAsia" w:ascii="宋体" w:hAnsi="宋体"/>
          <w:color w:val="auto"/>
          <w:sz w:val="24"/>
          <w:szCs w:val="24"/>
          <w:highlight w:val="none"/>
        </w:rPr>
        <w:t>《</w:t>
      </w:r>
      <w:r>
        <w:rPr>
          <w:rFonts w:hint="eastAsia" w:ascii="宋体" w:hAnsi="宋体" w:cs="宋体"/>
          <w:color w:val="auto"/>
          <w:sz w:val="24"/>
          <w:szCs w:val="24"/>
          <w:highlight w:val="none"/>
        </w:rPr>
        <w:t>报价文件格式》如下：</w:t>
      </w:r>
    </w:p>
    <w:p>
      <w:pPr>
        <w:spacing w:line="360" w:lineRule="auto"/>
        <w:ind w:firstLine="480" w:firstLineChars="200"/>
        <w:rPr>
          <w:rFonts w:hint="eastAsia" w:ascii="宋体" w:hAnsi="宋体" w:cs="宋体"/>
          <w:color w:val="auto"/>
          <w:sz w:val="24"/>
          <w:szCs w:val="24"/>
          <w:highlight w:val="none"/>
        </w:rPr>
      </w:pPr>
    </w:p>
    <w:p>
      <w:pPr>
        <w:spacing w:line="360" w:lineRule="auto"/>
        <w:ind w:firstLine="480" w:firstLineChars="200"/>
        <w:rPr>
          <w:rFonts w:hint="eastAsia" w:ascii="宋体" w:hAnsi="宋体" w:cs="宋体"/>
          <w:color w:val="auto"/>
          <w:sz w:val="24"/>
          <w:szCs w:val="24"/>
          <w:highlight w:val="none"/>
        </w:rPr>
      </w:pPr>
    </w:p>
    <w:p>
      <w:pPr>
        <w:spacing w:line="360" w:lineRule="auto"/>
        <w:rPr>
          <w:rFonts w:hint="eastAsia" w:ascii="宋体" w:hAnsi="宋体" w:cs="宋体"/>
          <w:color w:val="auto"/>
          <w:sz w:val="24"/>
          <w:szCs w:val="24"/>
          <w:highlight w:val="none"/>
        </w:rPr>
        <w:sectPr>
          <w:footerReference r:id="rId5" w:type="default"/>
          <w:pgSz w:w="11906" w:h="16838"/>
          <w:pgMar w:top="1440" w:right="1800" w:bottom="1440" w:left="1800" w:header="851" w:footer="992" w:gutter="0"/>
          <w:pgNumType w:fmt="decimal" w:start="1"/>
          <w:cols w:space="720" w:num="1"/>
          <w:docGrid w:type="lines" w:linePitch="312" w:charSpace="0"/>
        </w:sectPr>
      </w:pPr>
    </w:p>
    <w:p>
      <w:pPr>
        <w:spacing w:line="360" w:lineRule="auto"/>
        <w:jc w:val="left"/>
        <w:outlineLvl w:val="5"/>
        <w:rPr>
          <w:rFonts w:hint="eastAsia"/>
          <w:b/>
          <w:bCs/>
          <w:color w:val="auto"/>
          <w:spacing w:val="10"/>
          <w:kern w:val="0"/>
          <w:sz w:val="24"/>
          <w:szCs w:val="24"/>
          <w:highlight w:val="none"/>
        </w:rPr>
      </w:pPr>
      <w:r>
        <w:rPr>
          <w:rFonts w:hint="eastAsia"/>
          <w:b/>
          <w:bCs/>
          <w:color w:val="auto"/>
          <w:spacing w:val="10"/>
          <w:kern w:val="0"/>
          <w:sz w:val="24"/>
          <w:szCs w:val="24"/>
          <w:highlight w:val="none"/>
        </w:rPr>
        <w:t>《报价文件格式》:</w:t>
      </w:r>
    </w:p>
    <w:p>
      <w:pPr>
        <w:spacing w:line="360" w:lineRule="auto"/>
        <w:jc w:val="center"/>
        <w:outlineLvl w:val="5"/>
        <w:rPr>
          <w:rFonts w:hint="eastAsia" w:ascii="宋体" w:hAnsi="宋体" w:eastAsia="宋体" w:cs="宋体"/>
          <w:b/>
          <w:bCs/>
          <w:color w:val="auto"/>
          <w:sz w:val="24"/>
          <w:szCs w:val="24"/>
          <w:highlight w:val="none"/>
        </w:rPr>
      </w:pPr>
      <w:r>
        <w:rPr>
          <w:rFonts w:hint="eastAsia" w:ascii="宋体" w:hAnsi="宋体" w:cs="宋体"/>
          <w:b/>
          <w:bCs/>
          <w:color w:val="auto"/>
          <w:sz w:val="24"/>
          <w:szCs w:val="24"/>
          <w:highlight w:val="none"/>
          <w:lang w:val="en-US" w:eastAsia="zh-CN"/>
        </w:rPr>
        <w:t>Xxx单位</w:t>
      </w:r>
      <w:r>
        <w:rPr>
          <w:rFonts w:hint="eastAsia" w:ascii="宋体" w:hAnsi="宋体" w:eastAsia="宋体" w:cs="宋体"/>
          <w:b/>
          <w:bCs/>
          <w:color w:val="auto"/>
          <w:sz w:val="24"/>
          <w:szCs w:val="24"/>
          <w:highlight w:val="none"/>
        </w:rPr>
        <w:t>报价表</w:t>
      </w:r>
    </w:p>
    <w:p>
      <w:pPr>
        <w:spacing w:line="360" w:lineRule="auto"/>
        <w:jc w:val="center"/>
        <w:outlineLvl w:val="5"/>
        <w:rPr>
          <w:rFonts w:hint="eastAsia" w:ascii="宋体" w:hAnsi="宋体" w:eastAsia="宋体" w:cs="宋体"/>
          <w:b/>
          <w:bCs/>
          <w:color w:val="auto"/>
          <w:spacing w:val="10"/>
          <w:kern w:val="0"/>
          <w:sz w:val="24"/>
          <w:szCs w:val="24"/>
          <w:highlight w:val="none"/>
        </w:rPr>
      </w:pPr>
      <w:r>
        <w:rPr>
          <w:rFonts w:hint="eastAsia" w:ascii="宋体" w:hAnsi="宋体" w:eastAsia="宋体" w:cs="宋体"/>
          <w:b/>
          <w:bCs/>
          <w:color w:val="auto"/>
          <w:spacing w:val="10"/>
          <w:kern w:val="0"/>
          <w:sz w:val="24"/>
          <w:szCs w:val="24"/>
          <w:highlight w:val="none"/>
        </w:rPr>
        <w:t>包含但不限于以下内容报价</w:t>
      </w:r>
    </w:p>
    <w:p>
      <w:pPr>
        <w:spacing w:line="360" w:lineRule="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rPr>
        <w:t>报价方名称(盖公章</w:t>
      </w:r>
      <w:r>
        <w:rPr>
          <w:rFonts w:hint="eastAsia" w:ascii="宋体" w:hAnsi="宋体" w:eastAsia="宋体" w:cs="宋体"/>
          <w:color w:val="auto"/>
          <w:sz w:val="24"/>
          <w:szCs w:val="24"/>
          <w:highlight w:val="none"/>
          <w:lang w:eastAsia="zh-CN"/>
        </w:rPr>
        <w:t>）</w:t>
      </w:r>
      <w:r>
        <w:rPr>
          <w:rFonts w:hint="eastAsia" w:ascii="宋体" w:hAnsi="宋体" w:eastAsia="宋体" w:cs="宋体"/>
          <w:color w:val="auto"/>
          <w:sz w:val="24"/>
          <w:szCs w:val="24"/>
          <w:highlight w:val="none"/>
          <w:lang w:val="en-US" w:eastAsia="zh-CN"/>
        </w:rPr>
        <w:t xml:space="preserve">              </w:t>
      </w:r>
      <w:r>
        <w:rPr>
          <w:rFonts w:hint="eastAsia" w:ascii="宋体" w:hAnsi="宋体" w:eastAsia="宋体" w:cs="宋体"/>
          <w:color w:val="auto"/>
          <w:sz w:val="24"/>
          <w:szCs w:val="24"/>
          <w:highlight w:val="none"/>
        </w:rPr>
        <w:t xml:space="preserve"> </w:t>
      </w:r>
      <w:r>
        <w:rPr>
          <w:rFonts w:hint="eastAsia" w:ascii="宋体" w:hAnsi="宋体" w:eastAsia="宋体" w:cs="宋体"/>
          <w:color w:val="auto"/>
          <w:sz w:val="24"/>
          <w:szCs w:val="24"/>
          <w:highlight w:val="none"/>
          <w:lang w:val="en-US" w:eastAsia="zh-CN"/>
        </w:rPr>
        <w:t xml:space="preserve">联系人：          联系电话：          </w:t>
      </w:r>
      <w:r>
        <w:rPr>
          <w:rFonts w:hint="eastAsia" w:ascii="宋体" w:hAnsi="宋体" w:eastAsia="宋体" w:cs="宋体"/>
          <w:color w:val="auto"/>
          <w:sz w:val="24"/>
          <w:szCs w:val="24"/>
          <w:highlight w:val="none"/>
        </w:rPr>
        <w:t>单位：元</w:t>
      </w:r>
    </w:p>
    <w:tbl>
      <w:tblPr>
        <w:tblStyle w:val="20"/>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409"/>
        <w:gridCol w:w="531"/>
        <w:gridCol w:w="681"/>
        <w:gridCol w:w="1108"/>
        <w:gridCol w:w="1214"/>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715" w:type="dxa"/>
            <w:vAlign w:val="center"/>
          </w:tcPr>
          <w:p>
            <w:pPr>
              <w:adjustRightInd w:val="0"/>
              <w:snapToGrid w:val="0"/>
              <w:spacing w:line="360" w:lineRule="auto"/>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序号</w:t>
            </w:r>
          </w:p>
        </w:tc>
        <w:tc>
          <w:tcPr>
            <w:tcW w:w="2409" w:type="dxa"/>
            <w:vAlign w:val="center"/>
          </w:tcPr>
          <w:p>
            <w:pPr>
              <w:adjustRightInd w:val="0"/>
              <w:snapToGrid w:val="0"/>
              <w:spacing w:line="360" w:lineRule="auto"/>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项目名称</w:t>
            </w:r>
          </w:p>
        </w:tc>
        <w:tc>
          <w:tcPr>
            <w:tcW w:w="531" w:type="dxa"/>
            <w:vAlign w:val="center"/>
          </w:tcPr>
          <w:p>
            <w:pPr>
              <w:adjustRightInd w:val="0"/>
              <w:snapToGrid w:val="0"/>
              <w:spacing w:line="360" w:lineRule="auto"/>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单位</w:t>
            </w:r>
          </w:p>
        </w:tc>
        <w:tc>
          <w:tcPr>
            <w:tcW w:w="681" w:type="dxa"/>
            <w:vAlign w:val="center"/>
          </w:tcPr>
          <w:p>
            <w:pPr>
              <w:adjustRightInd w:val="0"/>
              <w:snapToGrid w:val="0"/>
              <w:spacing w:line="360" w:lineRule="auto"/>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数量</w:t>
            </w:r>
          </w:p>
        </w:tc>
        <w:tc>
          <w:tcPr>
            <w:tcW w:w="1108" w:type="dxa"/>
            <w:vAlign w:val="center"/>
          </w:tcPr>
          <w:p>
            <w:pPr>
              <w:adjustRightInd w:val="0"/>
              <w:snapToGrid w:val="0"/>
              <w:spacing w:line="360" w:lineRule="auto"/>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单价（元）</w:t>
            </w:r>
          </w:p>
        </w:tc>
        <w:tc>
          <w:tcPr>
            <w:tcW w:w="1214" w:type="dxa"/>
            <w:vAlign w:val="center"/>
          </w:tcPr>
          <w:p>
            <w:pPr>
              <w:adjustRightInd w:val="0"/>
              <w:snapToGrid w:val="0"/>
              <w:spacing w:line="360" w:lineRule="auto"/>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总价（元）</w:t>
            </w:r>
          </w:p>
        </w:tc>
        <w:tc>
          <w:tcPr>
            <w:tcW w:w="2182" w:type="dxa"/>
            <w:vAlign w:val="center"/>
          </w:tcPr>
          <w:p>
            <w:pPr>
              <w:adjustRightInd w:val="0"/>
              <w:snapToGrid w:val="0"/>
              <w:spacing w:line="360" w:lineRule="auto"/>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8" w:hRule="atLeast"/>
        </w:trPr>
        <w:tc>
          <w:tcPr>
            <w:tcW w:w="715" w:type="dxa"/>
            <w:vAlign w:val="center"/>
          </w:tcPr>
          <w:p>
            <w:pPr>
              <w:spacing w:line="240" w:lineRule="auto"/>
              <w:jc w:val="center"/>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1</w:t>
            </w:r>
          </w:p>
        </w:tc>
        <w:tc>
          <w:tcPr>
            <w:tcW w:w="2409" w:type="dxa"/>
            <w:vAlign w:val="center"/>
          </w:tcPr>
          <w:p>
            <w:pPr>
              <w:spacing w:line="240" w:lineRule="auto"/>
              <w:jc w:val="center"/>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一种移动式阀冷系统仪表传感器现场检测装置研制项目</w:t>
            </w:r>
          </w:p>
        </w:tc>
        <w:tc>
          <w:tcPr>
            <w:tcW w:w="531" w:type="dxa"/>
            <w:vAlign w:val="center"/>
          </w:tcPr>
          <w:p>
            <w:pPr>
              <w:spacing w:line="240" w:lineRule="auto"/>
              <w:jc w:val="center"/>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项</w:t>
            </w:r>
          </w:p>
        </w:tc>
        <w:tc>
          <w:tcPr>
            <w:tcW w:w="681" w:type="dxa"/>
            <w:vAlign w:val="center"/>
          </w:tcPr>
          <w:p>
            <w:pPr>
              <w:spacing w:line="240" w:lineRule="auto"/>
              <w:jc w:val="center"/>
              <w:rPr>
                <w:rFonts w:hint="eastAsia" w:ascii="宋体" w:hAnsi="宋体"/>
                <w:color w:val="auto"/>
                <w:sz w:val="24"/>
                <w:szCs w:val="24"/>
                <w:highlight w:val="none"/>
                <w:lang w:val="en-US" w:eastAsia="zh-CN"/>
              </w:rPr>
            </w:pPr>
            <w:r>
              <w:rPr>
                <w:rFonts w:hint="eastAsia" w:ascii="宋体" w:hAnsi="宋体"/>
                <w:color w:val="auto"/>
                <w:sz w:val="24"/>
                <w:szCs w:val="24"/>
                <w:highlight w:val="none"/>
                <w:lang w:val="en-US" w:eastAsia="zh-CN"/>
              </w:rPr>
              <w:t>1</w:t>
            </w:r>
          </w:p>
        </w:tc>
        <w:tc>
          <w:tcPr>
            <w:tcW w:w="1108" w:type="dxa"/>
            <w:vAlign w:val="center"/>
          </w:tcPr>
          <w:p>
            <w:pPr>
              <w:spacing w:line="240" w:lineRule="auto"/>
              <w:jc w:val="center"/>
              <w:rPr>
                <w:rFonts w:hint="eastAsia" w:ascii="宋体" w:hAnsi="宋体"/>
                <w:color w:val="auto"/>
                <w:sz w:val="24"/>
                <w:szCs w:val="24"/>
                <w:highlight w:val="none"/>
                <w:lang w:val="en-US" w:eastAsia="zh-CN"/>
              </w:rPr>
            </w:pPr>
          </w:p>
        </w:tc>
        <w:tc>
          <w:tcPr>
            <w:tcW w:w="1214" w:type="dxa"/>
            <w:vAlign w:val="center"/>
          </w:tcPr>
          <w:p>
            <w:pPr>
              <w:spacing w:line="240" w:lineRule="auto"/>
              <w:jc w:val="center"/>
              <w:rPr>
                <w:rFonts w:hint="eastAsia" w:ascii="宋体" w:hAnsi="宋体"/>
                <w:color w:val="auto"/>
                <w:sz w:val="24"/>
                <w:szCs w:val="24"/>
                <w:highlight w:val="none"/>
                <w:lang w:val="en-US" w:eastAsia="zh-CN"/>
              </w:rPr>
            </w:pPr>
          </w:p>
        </w:tc>
        <w:tc>
          <w:tcPr>
            <w:tcW w:w="2182" w:type="dxa"/>
            <w:vAlign w:val="center"/>
          </w:tcPr>
          <w:p>
            <w:pPr>
              <w:pStyle w:val="62"/>
              <w:numPr>
                <w:ilvl w:val="0"/>
                <w:numId w:val="0"/>
              </w:numPr>
              <w:adjustRightInd w:val="0"/>
              <w:snapToGrid w:val="0"/>
              <w:spacing w:line="360" w:lineRule="auto"/>
              <w:jc w:val="left"/>
              <w:rPr>
                <w:rFonts w:hint="eastAsia" w:ascii="宋体" w:hAnsi="宋体"/>
                <w:color w:val="auto"/>
                <w:sz w:val="20"/>
                <w:szCs w:val="20"/>
                <w:highlight w:val="none"/>
                <w:lang w:val="en-US" w:eastAsia="zh-CN"/>
              </w:rPr>
            </w:pPr>
            <w:r>
              <w:rPr>
                <w:rFonts w:hint="eastAsia" w:ascii="宋体" w:hAnsi="宋体"/>
                <w:color w:val="auto"/>
                <w:sz w:val="20"/>
                <w:szCs w:val="20"/>
                <w:highlight w:val="none"/>
                <w:lang w:val="en-US" w:eastAsia="zh-CN"/>
              </w:rPr>
              <w:t>1、可移动式阀冷系统仪表传感器智能检测平台样机1套；</w:t>
            </w:r>
          </w:p>
          <w:p>
            <w:pPr>
              <w:pStyle w:val="62"/>
              <w:numPr>
                <w:ilvl w:val="0"/>
                <w:numId w:val="0"/>
              </w:numPr>
              <w:adjustRightInd w:val="0"/>
              <w:snapToGrid w:val="0"/>
              <w:spacing w:line="360" w:lineRule="auto"/>
              <w:jc w:val="left"/>
              <w:rPr>
                <w:rFonts w:hint="eastAsia" w:ascii="宋体" w:hAnsi="宋体"/>
                <w:color w:val="auto"/>
                <w:sz w:val="20"/>
                <w:szCs w:val="20"/>
                <w:highlight w:val="none"/>
                <w:lang w:val="en-US" w:eastAsia="zh-CN"/>
              </w:rPr>
            </w:pPr>
            <w:r>
              <w:rPr>
                <w:rFonts w:hint="eastAsia" w:ascii="宋体" w:hAnsi="宋体"/>
                <w:color w:val="auto"/>
                <w:sz w:val="20"/>
                <w:szCs w:val="20"/>
                <w:highlight w:val="none"/>
                <w:lang w:val="en-US" w:eastAsia="zh-CN"/>
              </w:rPr>
              <w:t>2、智能检测软件1套；</w:t>
            </w:r>
          </w:p>
          <w:p>
            <w:pPr>
              <w:pStyle w:val="62"/>
              <w:numPr>
                <w:ilvl w:val="0"/>
                <w:numId w:val="0"/>
              </w:numPr>
              <w:adjustRightInd w:val="0"/>
              <w:snapToGrid w:val="0"/>
              <w:spacing w:line="360" w:lineRule="auto"/>
              <w:jc w:val="left"/>
              <w:rPr>
                <w:rFonts w:hint="eastAsia" w:ascii="宋体" w:hAnsi="宋体"/>
                <w:color w:val="auto"/>
                <w:sz w:val="20"/>
                <w:szCs w:val="20"/>
                <w:highlight w:val="none"/>
                <w:lang w:val="en-US" w:eastAsia="zh-CN"/>
              </w:rPr>
            </w:pPr>
            <w:r>
              <w:rPr>
                <w:rFonts w:hint="eastAsia" w:ascii="宋体" w:hAnsi="宋体"/>
                <w:color w:val="auto"/>
                <w:sz w:val="20"/>
                <w:szCs w:val="20"/>
                <w:highlight w:val="none"/>
                <w:lang w:val="en-US" w:eastAsia="zh-CN"/>
              </w:rPr>
              <w:t>3、设备说明书1份；</w:t>
            </w:r>
          </w:p>
          <w:p>
            <w:pPr>
              <w:pStyle w:val="62"/>
              <w:numPr>
                <w:ilvl w:val="0"/>
                <w:numId w:val="0"/>
              </w:numPr>
              <w:adjustRightInd w:val="0"/>
              <w:snapToGrid w:val="0"/>
              <w:spacing w:line="360" w:lineRule="auto"/>
              <w:jc w:val="left"/>
              <w:rPr>
                <w:rFonts w:hint="eastAsia" w:ascii="宋体" w:hAnsi="宋体"/>
                <w:color w:val="auto"/>
                <w:sz w:val="20"/>
                <w:szCs w:val="20"/>
                <w:highlight w:val="none"/>
                <w:lang w:val="en-US" w:eastAsia="zh-CN"/>
              </w:rPr>
            </w:pPr>
            <w:r>
              <w:rPr>
                <w:rFonts w:hint="eastAsia" w:ascii="宋体" w:hAnsi="宋体"/>
                <w:color w:val="auto"/>
                <w:sz w:val="20"/>
                <w:szCs w:val="20"/>
                <w:highlight w:val="none"/>
                <w:lang w:val="en-US" w:eastAsia="zh-CN"/>
              </w:rPr>
              <w:t>4、产品合格证1份；</w:t>
            </w:r>
          </w:p>
          <w:p>
            <w:pPr>
              <w:pStyle w:val="62"/>
              <w:numPr>
                <w:ilvl w:val="0"/>
                <w:numId w:val="0"/>
              </w:numPr>
              <w:adjustRightInd w:val="0"/>
              <w:snapToGrid w:val="0"/>
              <w:spacing w:line="360" w:lineRule="auto"/>
              <w:jc w:val="left"/>
              <w:rPr>
                <w:rFonts w:hint="eastAsia" w:ascii="宋体" w:hAnsi="宋体"/>
                <w:color w:val="auto"/>
                <w:sz w:val="20"/>
                <w:szCs w:val="20"/>
                <w:highlight w:val="none"/>
                <w:lang w:val="en-US" w:eastAsia="zh-CN"/>
              </w:rPr>
            </w:pPr>
            <w:r>
              <w:rPr>
                <w:rFonts w:hint="eastAsia" w:ascii="宋体" w:hAnsi="宋体"/>
                <w:color w:val="auto"/>
                <w:sz w:val="20"/>
                <w:szCs w:val="20"/>
                <w:highlight w:val="none"/>
                <w:lang w:val="en-US" w:eastAsia="zh-CN"/>
              </w:rPr>
              <w:t>5、产品第三方检测报告1份；</w:t>
            </w:r>
          </w:p>
          <w:p>
            <w:pPr>
              <w:pStyle w:val="62"/>
              <w:numPr>
                <w:ilvl w:val="0"/>
                <w:numId w:val="0"/>
              </w:numPr>
              <w:adjustRightInd w:val="0"/>
              <w:snapToGrid w:val="0"/>
              <w:spacing w:line="360" w:lineRule="auto"/>
              <w:jc w:val="left"/>
              <w:rPr>
                <w:rFonts w:hint="eastAsia" w:ascii="宋体" w:hAnsi="宋体"/>
                <w:color w:val="auto"/>
                <w:sz w:val="20"/>
                <w:szCs w:val="20"/>
                <w:highlight w:val="none"/>
                <w:lang w:val="en-US" w:eastAsia="zh-CN"/>
              </w:rPr>
            </w:pPr>
            <w:r>
              <w:rPr>
                <w:rFonts w:hint="eastAsia" w:ascii="宋体" w:hAnsi="宋体"/>
                <w:color w:val="auto"/>
                <w:sz w:val="20"/>
                <w:szCs w:val="20"/>
                <w:highlight w:val="none"/>
                <w:lang w:val="en-US" w:eastAsia="zh-CN"/>
              </w:rPr>
              <w:t>6、现场安装调试报告1份；</w:t>
            </w:r>
          </w:p>
          <w:p>
            <w:pPr>
              <w:pStyle w:val="62"/>
              <w:numPr>
                <w:ilvl w:val="0"/>
                <w:numId w:val="0"/>
              </w:numPr>
              <w:adjustRightInd w:val="0"/>
              <w:snapToGrid w:val="0"/>
              <w:spacing w:line="360" w:lineRule="auto"/>
              <w:jc w:val="left"/>
              <w:rPr>
                <w:rFonts w:hint="eastAsia" w:ascii="宋体" w:hAnsi="宋体"/>
                <w:color w:val="auto"/>
                <w:sz w:val="20"/>
                <w:szCs w:val="20"/>
                <w:highlight w:val="none"/>
                <w:lang w:val="en-US" w:eastAsia="zh-CN"/>
              </w:rPr>
            </w:pPr>
            <w:r>
              <w:rPr>
                <w:rFonts w:hint="eastAsia" w:ascii="宋体" w:hAnsi="宋体"/>
                <w:color w:val="auto"/>
                <w:sz w:val="20"/>
                <w:szCs w:val="20"/>
                <w:highlight w:val="none"/>
                <w:lang w:val="en-US" w:eastAsia="zh-CN"/>
              </w:rPr>
              <w:t>7、逻辑说明书1份；</w:t>
            </w:r>
          </w:p>
          <w:p>
            <w:pPr>
              <w:pStyle w:val="62"/>
              <w:numPr>
                <w:ilvl w:val="0"/>
                <w:numId w:val="0"/>
              </w:numPr>
              <w:adjustRightInd w:val="0"/>
              <w:snapToGrid w:val="0"/>
              <w:spacing w:line="360" w:lineRule="auto"/>
              <w:jc w:val="left"/>
              <w:rPr>
                <w:rFonts w:hint="eastAsia" w:ascii="宋体" w:hAnsi="宋体"/>
                <w:color w:val="auto"/>
                <w:sz w:val="20"/>
                <w:szCs w:val="20"/>
                <w:highlight w:val="none"/>
                <w:lang w:val="en-US" w:eastAsia="zh-CN"/>
              </w:rPr>
            </w:pPr>
            <w:r>
              <w:rPr>
                <w:rFonts w:hint="eastAsia" w:ascii="宋体" w:hAnsi="宋体"/>
                <w:color w:val="auto"/>
                <w:sz w:val="20"/>
                <w:szCs w:val="20"/>
                <w:highlight w:val="none"/>
                <w:lang w:val="en-US" w:eastAsia="zh-CN"/>
              </w:rPr>
              <w:t>8、电气原理图1份；</w:t>
            </w:r>
          </w:p>
          <w:p>
            <w:pPr>
              <w:pStyle w:val="62"/>
              <w:numPr>
                <w:ilvl w:val="0"/>
                <w:numId w:val="0"/>
              </w:numPr>
              <w:adjustRightInd w:val="0"/>
              <w:snapToGrid w:val="0"/>
              <w:spacing w:line="360" w:lineRule="auto"/>
              <w:jc w:val="left"/>
              <w:rPr>
                <w:rFonts w:hint="eastAsia" w:ascii="宋体" w:hAnsi="宋体"/>
                <w:color w:val="auto"/>
                <w:sz w:val="24"/>
                <w:szCs w:val="24"/>
                <w:highlight w:val="none"/>
                <w:lang w:val="en-US" w:eastAsia="zh-CN"/>
              </w:rPr>
            </w:pPr>
            <w:r>
              <w:rPr>
                <w:rFonts w:hint="eastAsia" w:ascii="宋体" w:hAnsi="宋体"/>
                <w:color w:val="auto"/>
                <w:sz w:val="20"/>
                <w:szCs w:val="20"/>
                <w:highlight w:val="none"/>
                <w:lang w:val="en-US" w:eastAsia="zh-CN"/>
              </w:rPr>
              <w:t>9、全套终版设计图纸1份。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8840" w:type="dxa"/>
            <w:gridSpan w:val="7"/>
            <w:vAlign w:val="center"/>
          </w:tcPr>
          <w:p>
            <w:pPr>
              <w:adjustRightInd w:val="0"/>
              <w:snapToGrid w:val="0"/>
              <w:spacing w:line="360" w:lineRule="auto"/>
              <w:jc w:val="center"/>
              <w:rPr>
                <w:rFonts w:hint="eastAsia" w:ascii="宋体" w:hAnsi="宋体" w:eastAsia="宋体" w:cs="宋体"/>
                <w:b/>
                <w:bCs/>
                <w:kern w:val="0"/>
                <w:sz w:val="21"/>
                <w:szCs w:val="21"/>
                <w:highlight w:val="none"/>
              </w:rPr>
            </w:pPr>
            <w:r>
              <w:rPr>
                <w:rFonts w:hint="eastAsia" w:ascii="宋体" w:hAnsi="宋体" w:eastAsia="宋体" w:cs="宋体"/>
                <w:b/>
                <w:bCs/>
                <w:kern w:val="0"/>
                <w:sz w:val="21"/>
                <w:szCs w:val="21"/>
                <w:highlight w:val="none"/>
              </w:rPr>
              <w:t>分项报价清单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715" w:type="dxa"/>
            <w:vAlign w:val="center"/>
          </w:tcPr>
          <w:p>
            <w:pPr>
              <w:adjustRightInd w:val="0"/>
              <w:snapToGrid w:val="0"/>
              <w:spacing w:line="360" w:lineRule="auto"/>
              <w:jc w:val="center"/>
              <w:rPr>
                <w:rFonts w:hint="eastAsia" w:ascii="宋体" w:hAnsi="宋体" w:eastAsia="宋体" w:cs="宋体"/>
                <w:b w:val="0"/>
                <w:bCs w:val="0"/>
                <w:color w:val="auto"/>
                <w:kern w:val="2"/>
                <w:sz w:val="21"/>
                <w:szCs w:val="21"/>
                <w:highlight w:val="none"/>
                <w:lang w:val="en-US" w:eastAsia="zh-CN" w:bidi="ar-SA"/>
              </w:rPr>
            </w:pPr>
            <w:r>
              <w:rPr>
                <w:rFonts w:hint="eastAsia" w:ascii="宋体" w:hAnsi="宋体" w:cs="宋体"/>
                <w:b w:val="0"/>
                <w:bCs w:val="0"/>
                <w:color w:val="auto"/>
                <w:sz w:val="21"/>
                <w:szCs w:val="21"/>
                <w:highlight w:val="none"/>
                <w:lang w:val="en-US" w:eastAsia="zh-CN"/>
              </w:rPr>
              <w:t>1</w:t>
            </w:r>
          </w:p>
        </w:tc>
        <w:tc>
          <w:tcPr>
            <w:tcW w:w="2409" w:type="dxa"/>
            <w:vAlign w:val="center"/>
          </w:tcPr>
          <w:p>
            <w:pPr>
              <w:adjustRightInd w:val="0"/>
              <w:snapToGrid w:val="0"/>
              <w:spacing w:line="360" w:lineRule="auto"/>
              <w:jc w:val="center"/>
              <w:rPr>
                <w:rFonts w:hint="default" w:ascii="宋体" w:hAnsi="宋体" w:eastAsia="宋体" w:cs="宋体"/>
                <w:b w:val="0"/>
                <w:bCs w:val="0"/>
                <w:color w:val="auto"/>
                <w:kern w:val="2"/>
                <w:sz w:val="21"/>
                <w:szCs w:val="21"/>
                <w:highlight w:val="none"/>
                <w:lang w:val="en-US" w:eastAsia="zh-CN" w:bidi="ar-SA"/>
              </w:rPr>
            </w:pPr>
            <w:r>
              <w:rPr>
                <w:rFonts w:hint="eastAsia" w:ascii="宋体" w:hAnsi="宋体" w:eastAsia="宋体" w:cs="宋体"/>
                <w:sz w:val="21"/>
                <w:szCs w:val="21"/>
                <w:highlight w:val="none"/>
                <w:lang w:val="en-US" w:eastAsia="zh-CN"/>
              </w:rPr>
              <w:t>材料费（可详细列明材料清单）</w:t>
            </w:r>
          </w:p>
        </w:tc>
        <w:tc>
          <w:tcPr>
            <w:tcW w:w="531" w:type="dxa"/>
            <w:vAlign w:val="center"/>
          </w:tcPr>
          <w:p>
            <w:pPr>
              <w:widowControl/>
              <w:spacing w:line="240" w:lineRule="auto"/>
              <w:jc w:val="center"/>
              <w:textAlignment w:val="center"/>
              <w:rPr>
                <w:rFonts w:hint="default" w:ascii="宋体" w:hAnsi="宋体" w:eastAsia="宋体" w:cs="宋体"/>
                <w:b w:val="0"/>
                <w:bCs w:val="0"/>
                <w:color w:val="auto"/>
                <w:kern w:val="2"/>
                <w:sz w:val="21"/>
                <w:szCs w:val="21"/>
                <w:highlight w:val="none"/>
                <w:lang w:val="en-US" w:eastAsia="zh-CN" w:bidi="ar-SA"/>
              </w:rPr>
            </w:pPr>
          </w:p>
        </w:tc>
        <w:tc>
          <w:tcPr>
            <w:tcW w:w="681" w:type="dxa"/>
            <w:vAlign w:val="center"/>
          </w:tcPr>
          <w:p>
            <w:pPr>
              <w:widowControl/>
              <w:spacing w:line="240" w:lineRule="auto"/>
              <w:jc w:val="center"/>
              <w:textAlignment w:val="center"/>
              <w:rPr>
                <w:rFonts w:hint="default" w:ascii="宋体" w:hAnsi="宋体" w:eastAsia="宋体" w:cs="宋体"/>
                <w:b w:val="0"/>
                <w:bCs w:val="0"/>
                <w:color w:val="auto"/>
                <w:kern w:val="2"/>
                <w:sz w:val="21"/>
                <w:szCs w:val="21"/>
                <w:highlight w:val="none"/>
                <w:lang w:val="en-US" w:eastAsia="zh-CN" w:bidi="ar-SA"/>
              </w:rPr>
            </w:pPr>
          </w:p>
        </w:tc>
        <w:tc>
          <w:tcPr>
            <w:tcW w:w="1108" w:type="dxa"/>
            <w:vAlign w:val="center"/>
          </w:tcPr>
          <w:p>
            <w:pPr>
              <w:adjustRightInd w:val="0"/>
              <w:snapToGrid w:val="0"/>
              <w:spacing w:line="240" w:lineRule="auto"/>
              <w:jc w:val="center"/>
              <w:rPr>
                <w:rFonts w:hint="eastAsia" w:ascii="宋体" w:hAnsi="宋体" w:eastAsia="宋体" w:cs="宋体"/>
                <w:b w:val="0"/>
                <w:bCs w:val="0"/>
                <w:kern w:val="0"/>
                <w:sz w:val="21"/>
                <w:szCs w:val="21"/>
                <w:highlight w:val="none"/>
                <w:lang w:val="en-US" w:eastAsia="zh-CN"/>
              </w:rPr>
            </w:pPr>
          </w:p>
        </w:tc>
        <w:tc>
          <w:tcPr>
            <w:tcW w:w="1214" w:type="dxa"/>
            <w:vAlign w:val="center"/>
          </w:tcPr>
          <w:p>
            <w:pPr>
              <w:adjustRightInd w:val="0"/>
              <w:snapToGrid w:val="0"/>
              <w:spacing w:line="240" w:lineRule="auto"/>
              <w:jc w:val="center"/>
              <w:rPr>
                <w:rFonts w:hint="eastAsia" w:ascii="宋体" w:hAnsi="宋体" w:eastAsia="宋体" w:cs="宋体"/>
                <w:kern w:val="0"/>
                <w:sz w:val="21"/>
                <w:szCs w:val="21"/>
                <w:highlight w:val="none"/>
                <w:lang w:val="en-US" w:eastAsia="zh-CN"/>
              </w:rPr>
            </w:pPr>
          </w:p>
        </w:tc>
        <w:tc>
          <w:tcPr>
            <w:tcW w:w="2182" w:type="dxa"/>
            <w:vAlign w:val="center"/>
          </w:tcPr>
          <w:p>
            <w:pPr>
              <w:adjustRightInd w:val="0"/>
              <w:snapToGrid w:val="0"/>
              <w:spacing w:line="240" w:lineRule="auto"/>
              <w:jc w:val="center"/>
              <w:rPr>
                <w:rFonts w:hint="eastAsia" w:ascii="宋体" w:hAnsi="宋体" w:eastAsia="宋体" w:cs="宋体"/>
                <w:kern w:val="0"/>
                <w:sz w:val="21"/>
                <w:szCs w:val="21"/>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715" w:type="dxa"/>
            <w:vAlign w:val="center"/>
          </w:tcPr>
          <w:p>
            <w:pPr>
              <w:adjustRightInd w:val="0"/>
              <w:snapToGrid w:val="0"/>
              <w:spacing w:line="360" w:lineRule="auto"/>
              <w:jc w:val="center"/>
              <w:rPr>
                <w:rFonts w:hint="eastAsia" w:ascii="宋体" w:hAnsi="宋体" w:eastAsia="宋体" w:cs="宋体"/>
                <w:b w:val="0"/>
                <w:bCs w:val="0"/>
                <w:color w:val="auto"/>
                <w:kern w:val="2"/>
                <w:sz w:val="21"/>
                <w:szCs w:val="21"/>
                <w:highlight w:val="none"/>
                <w:lang w:val="en-US" w:eastAsia="zh-CN" w:bidi="ar-SA"/>
              </w:rPr>
            </w:pPr>
            <w:r>
              <w:rPr>
                <w:rFonts w:hint="eastAsia" w:ascii="宋体" w:hAnsi="宋体" w:cs="宋体"/>
                <w:b w:val="0"/>
                <w:bCs w:val="0"/>
                <w:color w:val="auto"/>
                <w:sz w:val="21"/>
                <w:szCs w:val="21"/>
                <w:highlight w:val="none"/>
                <w:lang w:val="en-US" w:eastAsia="zh-CN"/>
              </w:rPr>
              <w:t>2</w:t>
            </w:r>
          </w:p>
        </w:tc>
        <w:tc>
          <w:tcPr>
            <w:tcW w:w="2409" w:type="dxa"/>
            <w:vAlign w:val="center"/>
          </w:tcPr>
          <w:p>
            <w:pPr>
              <w:adjustRightInd w:val="0"/>
              <w:snapToGrid w:val="0"/>
              <w:spacing w:line="360" w:lineRule="auto"/>
              <w:jc w:val="center"/>
              <w:rPr>
                <w:rFonts w:hint="eastAsia" w:ascii="宋体" w:hAnsi="宋体" w:eastAsia="宋体" w:cs="宋体"/>
                <w:b w:val="0"/>
                <w:bCs w:val="0"/>
                <w:color w:val="auto"/>
                <w:kern w:val="2"/>
                <w:sz w:val="21"/>
                <w:szCs w:val="21"/>
                <w:highlight w:val="none"/>
                <w:lang w:val="en-US" w:eastAsia="zh-CN" w:bidi="ar-SA"/>
              </w:rPr>
            </w:pPr>
            <w:r>
              <w:rPr>
                <w:rFonts w:hint="eastAsia" w:ascii="宋体" w:hAnsi="宋体" w:eastAsia="宋体" w:cs="宋体"/>
                <w:sz w:val="21"/>
                <w:szCs w:val="21"/>
                <w:highlight w:val="none"/>
                <w:lang w:val="en-US" w:eastAsia="zh-CN"/>
              </w:rPr>
              <w:t>测试化验加工费</w:t>
            </w:r>
          </w:p>
        </w:tc>
        <w:tc>
          <w:tcPr>
            <w:tcW w:w="531" w:type="dxa"/>
            <w:vAlign w:val="center"/>
          </w:tcPr>
          <w:p>
            <w:pPr>
              <w:widowControl/>
              <w:spacing w:line="240" w:lineRule="auto"/>
              <w:jc w:val="center"/>
              <w:textAlignment w:val="center"/>
              <w:rPr>
                <w:rFonts w:hint="default" w:ascii="宋体" w:hAnsi="宋体" w:eastAsia="宋体" w:cs="宋体"/>
                <w:b w:val="0"/>
                <w:bCs w:val="0"/>
                <w:color w:val="auto"/>
                <w:kern w:val="2"/>
                <w:sz w:val="21"/>
                <w:szCs w:val="21"/>
                <w:highlight w:val="none"/>
                <w:lang w:val="en-US" w:eastAsia="zh-CN" w:bidi="ar-SA"/>
              </w:rPr>
            </w:pPr>
          </w:p>
        </w:tc>
        <w:tc>
          <w:tcPr>
            <w:tcW w:w="681" w:type="dxa"/>
            <w:vAlign w:val="center"/>
          </w:tcPr>
          <w:p>
            <w:pPr>
              <w:widowControl/>
              <w:spacing w:line="240" w:lineRule="auto"/>
              <w:jc w:val="center"/>
              <w:textAlignment w:val="center"/>
              <w:rPr>
                <w:rFonts w:hint="default" w:ascii="宋体" w:hAnsi="宋体" w:eastAsia="宋体" w:cs="宋体"/>
                <w:b w:val="0"/>
                <w:bCs w:val="0"/>
                <w:color w:val="auto"/>
                <w:kern w:val="2"/>
                <w:sz w:val="21"/>
                <w:szCs w:val="21"/>
                <w:highlight w:val="none"/>
                <w:lang w:val="en-US" w:eastAsia="zh-CN" w:bidi="ar-SA"/>
              </w:rPr>
            </w:pPr>
          </w:p>
        </w:tc>
        <w:tc>
          <w:tcPr>
            <w:tcW w:w="1108" w:type="dxa"/>
            <w:vAlign w:val="center"/>
          </w:tcPr>
          <w:p>
            <w:pPr>
              <w:adjustRightInd w:val="0"/>
              <w:snapToGrid w:val="0"/>
              <w:spacing w:line="240" w:lineRule="auto"/>
              <w:jc w:val="center"/>
              <w:rPr>
                <w:rFonts w:hint="eastAsia" w:ascii="宋体" w:hAnsi="宋体" w:eastAsia="宋体" w:cs="宋体"/>
                <w:b w:val="0"/>
                <w:bCs w:val="0"/>
                <w:kern w:val="0"/>
                <w:sz w:val="21"/>
                <w:szCs w:val="21"/>
                <w:highlight w:val="none"/>
                <w:lang w:val="en-US" w:eastAsia="zh-CN"/>
              </w:rPr>
            </w:pPr>
          </w:p>
        </w:tc>
        <w:tc>
          <w:tcPr>
            <w:tcW w:w="1214" w:type="dxa"/>
            <w:vAlign w:val="center"/>
          </w:tcPr>
          <w:p>
            <w:pPr>
              <w:adjustRightInd w:val="0"/>
              <w:snapToGrid w:val="0"/>
              <w:spacing w:line="240" w:lineRule="auto"/>
              <w:jc w:val="center"/>
              <w:rPr>
                <w:rFonts w:hint="eastAsia" w:ascii="宋体" w:hAnsi="宋体" w:eastAsia="宋体" w:cs="宋体"/>
                <w:kern w:val="0"/>
                <w:sz w:val="21"/>
                <w:szCs w:val="21"/>
                <w:highlight w:val="none"/>
                <w:lang w:val="en-US" w:eastAsia="zh-CN"/>
              </w:rPr>
            </w:pPr>
          </w:p>
        </w:tc>
        <w:tc>
          <w:tcPr>
            <w:tcW w:w="2182" w:type="dxa"/>
            <w:vAlign w:val="center"/>
          </w:tcPr>
          <w:p>
            <w:pPr>
              <w:adjustRightInd w:val="0"/>
              <w:snapToGrid w:val="0"/>
              <w:spacing w:line="240" w:lineRule="auto"/>
              <w:jc w:val="center"/>
              <w:rPr>
                <w:rFonts w:hint="eastAsia" w:ascii="宋体" w:hAnsi="宋体" w:eastAsia="宋体" w:cs="宋体"/>
                <w:kern w:val="0"/>
                <w:sz w:val="21"/>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715" w:type="dxa"/>
            <w:vAlign w:val="center"/>
          </w:tcPr>
          <w:p>
            <w:pPr>
              <w:adjustRightInd w:val="0"/>
              <w:snapToGrid w:val="0"/>
              <w:spacing w:line="360" w:lineRule="auto"/>
              <w:jc w:val="center"/>
              <w:rPr>
                <w:rFonts w:hint="default" w:ascii="宋体" w:hAnsi="宋体" w:cs="宋体"/>
                <w:b w:val="0"/>
                <w:bCs w:val="0"/>
                <w:color w:val="auto"/>
                <w:sz w:val="21"/>
                <w:szCs w:val="21"/>
                <w:highlight w:val="none"/>
                <w:lang w:val="en-US" w:eastAsia="zh-CN"/>
              </w:rPr>
            </w:pPr>
            <w:r>
              <w:rPr>
                <w:rFonts w:hint="eastAsia" w:ascii="宋体" w:hAnsi="宋体" w:cs="宋体"/>
                <w:b w:val="0"/>
                <w:bCs w:val="0"/>
                <w:color w:val="auto"/>
                <w:sz w:val="21"/>
                <w:szCs w:val="21"/>
                <w:highlight w:val="none"/>
                <w:lang w:val="en-US" w:eastAsia="zh-CN"/>
              </w:rPr>
              <w:t>3</w:t>
            </w:r>
          </w:p>
        </w:tc>
        <w:tc>
          <w:tcPr>
            <w:tcW w:w="2409" w:type="dxa"/>
            <w:vAlign w:val="center"/>
          </w:tcPr>
          <w:p>
            <w:pPr>
              <w:adjustRightInd w:val="0"/>
              <w:snapToGrid w:val="0"/>
              <w:spacing w:line="360" w:lineRule="auto"/>
              <w:jc w:val="center"/>
              <w:rPr>
                <w:rFonts w:hint="eastAsia" w:ascii="宋体" w:hAnsi="宋体"/>
                <w:color w:val="auto"/>
                <w:sz w:val="22"/>
                <w:szCs w:val="22"/>
                <w:highlight w:val="none"/>
                <w:lang w:val="en-US" w:eastAsia="zh-CN"/>
              </w:rPr>
            </w:pPr>
            <w:r>
              <w:rPr>
                <w:rFonts w:hint="eastAsia" w:ascii="宋体" w:hAnsi="宋体" w:eastAsia="宋体" w:cs="宋体"/>
                <w:sz w:val="21"/>
                <w:szCs w:val="21"/>
                <w:highlight w:val="none"/>
                <w:lang w:val="en-US" w:eastAsia="zh-CN"/>
              </w:rPr>
              <w:t>设备仪器租用费</w:t>
            </w:r>
          </w:p>
        </w:tc>
        <w:tc>
          <w:tcPr>
            <w:tcW w:w="531" w:type="dxa"/>
            <w:vAlign w:val="center"/>
          </w:tcPr>
          <w:p>
            <w:pPr>
              <w:widowControl/>
              <w:spacing w:line="240" w:lineRule="auto"/>
              <w:jc w:val="center"/>
              <w:textAlignment w:val="center"/>
              <w:rPr>
                <w:rFonts w:hint="eastAsia" w:ascii="宋体" w:hAnsi="宋体" w:cs="宋体"/>
                <w:b w:val="0"/>
                <w:bCs w:val="0"/>
                <w:color w:val="auto"/>
                <w:kern w:val="2"/>
                <w:sz w:val="21"/>
                <w:szCs w:val="21"/>
                <w:highlight w:val="none"/>
                <w:lang w:val="en-US" w:eastAsia="zh-CN" w:bidi="ar-SA"/>
              </w:rPr>
            </w:pPr>
          </w:p>
        </w:tc>
        <w:tc>
          <w:tcPr>
            <w:tcW w:w="681" w:type="dxa"/>
            <w:vAlign w:val="center"/>
          </w:tcPr>
          <w:p>
            <w:pPr>
              <w:widowControl/>
              <w:spacing w:line="240" w:lineRule="auto"/>
              <w:jc w:val="center"/>
              <w:textAlignment w:val="center"/>
              <w:rPr>
                <w:rFonts w:hint="default" w:ascii="宋体" w:hAnsi="宋体" w:eastAsia="宋体" w:cs="宋体"/>
                <w:b w:val="0"/>
                <w:bCs w:val="0"/>
                <w:color w:val="auto"/>
                <w:kern w:val="2"/>
                <w:sz w:val="21"/>
                <w:szCs w:val="21"/>
                <w:highlight w:val="none"/>
                <w:lang w:val="en-US" w:eastAsia="zh-CN" w:bidi="ar-SA"/>
              </w:rPr>
            </w:pPr>
          </w:p>
        </w:tc>
        <w:tc>
          <w:tcPr>
            <w:tcW w:w="1108" w:type="dxa"/>
            <w:vAlign w:val="center"/>
          </w:tcPr>
          <w:p>
            <w:pPr>
              <w:adjustRightInd w:val="0"/>
              <w:snapToGrid w:val="0"/>
              <w:spacing w:line="240" w:lineRule="auto"/>
              <w:jc w:val="center"/>
              <w:rPr>
                <w:rFonts w:hint="eastAsia" w:ascii="宋体" w:hAnsi="宋体" w:eastAsia="宋体" w:cs="宋体"/>
                <w:b w:val="0"/>
                <w:bCs w:val="0"/>
                <w:kern w:val="0"/>
                <w:sz w:val="21"/>
                <w:szCs w:val="21"/>
                <w:highlight w:val="none"/>
                <w:lang w:val="en-US" w:eastAsia="zh-CN"/>
              </w:rPr>
            </w:pPr>
          </w:p>
        </w:tc>
        <w:tc>
          <w:tcPr>
            <w:tcW w:w="1214" w:type="dxa"/>
            <w:vAlign w:val="center"/>
          </w:tcPr>
          <w:p>
            <w:pPr>
              <w:adjustRightInd w:val="0"/>
              <w:snapToGrid w:val="0"/>
              <w:spacing w:line="240" w:lineRule="auto"/>
              <w:jc w:val="center"/>
              <w:rPr>
                <w:rFonts w:hint="eastAsia" w:ascii="宋体" w:hAnsi="宋体" w:eastAsia="宋体" w:cs="宋体"/>
                <w:kern w:val="0"/>
                <w:sz w:val="21"/>
                <w:szCs w:val="21"/>
                <w:highlight w:val="none"/>
                <w:lang w:val="en-US" w:eastAsia="zh-CN"/>
              </w:rPr>
            </w:pPr>
          </w:p>
        </w:tc>
        <w:tc>
          <w:tcPr>
            <w:tcW w:w="2182" w:type="dxa"/>
            <w:vAlign w:val="center"/>
          </w:tcPr>
          <w:p>
            <w:pPr>
              <w:adjustRightInd w:val="0"/>
              <w:snapToGrid w:val="0"/>
              <w:spacing w:line="240" w:lineRule="auto"/>
              <w:jc w:val="center"/>
              <w:rPr>
                <w:rFonts w:hint="eastAsia" w:ascii="宋体" w:hAnsi="宋体" w:eastAsia="宋体" w:cs="宋体"/>
                <w:kern w:val="0"/>
                <w:sz w:val="21"/>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715" w:type="dxa"/>
            <w:vAlign w:val="center"/>
          </w:tcPr>
          <w:p>
            <w:pPr>
              <w:adjustRightInd w:val="0"/>
              <w:snapToGrid w:val="0"/>
              <w:spacing w:line="360" w:lineRule="auto"/>
              <w:jc w:val="center"/>
              <w:rPr>
                <w:rFonts w:hint="default" w:ascii="宋体" w:hAnsi="宋体" w:cs="宋体"/>
                <w:b w:val="0"/>
                <w:bCs w:val="0"/>
                <w:color w:val="auto"/>
                <w:sz w:val="21"/>
                <w:szCs w:val="21"/>
                <w:highlight w:val="none"/>
                <w:lang w:val="en-US" w:eastAsia="zh-CN"/>
              </w:rPr>
            </w:pPr>
            <w:r>
              <w:rPr>
                <w:rFonts w:hint="eastAsia" w:ascii="宋体" w:hAnsi="宋体" w:cs="宋体"/>
                <w:b w:val="0"/>
                <w:bCs w:val="0"/>
                <w:color w:val="auto"/>
                <w:sz w:val="21"/>
                <w:szCs w:val="21"/>
                <w:highlight w:val="none"/>
                <w:lang w:val="en-US" w:eastAsia="zh-CN"/>
              </w:rPr>
              <w:t>4</w:t>
            </w:r>
          </w:p>
        </w:tc>
        <w:tc>
          <w:tcPr>
            <w:tcW w:w="2409" w:type="dxa"/>
            <w:vAlign w:val="center"/>
          </w:tcPr>
          <w:p>
            <w:pPr>
              <w:adjustRightInd w:val="0"/>
              <w:snapToGrid w:val="0"/>
              <w:spacing w:line="360" w:lineRule="auto"/>
              <w:jc w:val="center"/>
              <w:rPr>
                <w:rFonts w:hint="eastAsia" w:ascii="宋体" w:hAnsi="宋体"/>
                <w:color w:val="auto"/>
                <w:sz w:val="22"/>
                <w:szCs w:val="22"/>
                <w:highlight w:val="none"/>
                <w:lang w:val="en-US" w:eastAsia="zh-CN"/>
              </w:rPr>
            </w:pPr>
            <w:r>
              <w:rPr>
                <w:rFonts w:hint="eastAsia" w:ascii="宋体" w:hAnsi="宋体" w:eastAsia="宋体" w:cs="宋体"/>
                <w:sz w:val="21"/>
                <w:szCs w:val="21"/>
                <w:highlight w:val="none"/>
                <w:lang w:val="en-US" w:eastAsia="zh-CN"/>
              </w:rPr>
              <w:t>劳务费</w:t>
            </w:r>
          </w:p>
        </w:tc>
        <w:tc>
          <w:tcPr>
            <w:tcW w:w="531" w:type="dxa"/>
            <w:vAlign w:val="center"/>
          </w:tcPr>
          <w:p>
            <w:pPr>
              <w:widowControl/>
              <w:spacing w:line="240" w:lineRule="auto"/>
              <w:jc w:val="center"/>
              <w:textAlignment w:val="center"/>
              <w:rPr>
                <w:rFonts w:hint="eastAsia" w:ascii="宋体" w:hAnsi="宋体" w:cs="宋体"/>
                <w:b w:val="0"/>
                <w:bCs w:val="0"/>
                <w:color w:val="auto"/>
                <w:kern w:val="2"/>
                <w:sz w:val="21"/>
                <w:szCs w:val="21"/>
                <w:highlight w:val="none"/>
                <w:lang w:val="en-US" w:eastAsia="zh-CN" w:bidi="ar-SA"/>
              </w:rPr>
            </w:pPr>
          </w:p>
        </w:tc>
        <w:tc>
          <w:tcPr>
            <w:tcW w:w="681" w:type="dxa"/>
            <w:vAlign w:val="center"/>
          </w:tcPr>
          <w:p>
            <w:pPr>
              <w:widowControl/>
              <w:spacing w:line="240" w:lineRule="auto"/>
              <w:jc w:val="center"/>
              <w:textAlignment w:val="center"/>
              <w:rPr>
                <w:rFonts w:hint="eastAsia" w:ascii="宋体" w:hAnsi="宋体" w:cs="宋体"/>
                <w:b w:val="0"/>
                <w:bCs w:val="0"/>
                <w:color w:val="auto"/>
                <w:kern w:val="2"/>
                <w:sz w:val="21"/>
                <w:szCs w:val="21"/>
                <w:highlight w:val="none"/>
                <w:lang w:val="en-US" w:eastAsia="zh-CN" w:bidi="ar-SA"/>
              </w:rPr>
            </w:pPr>
          </w:p>
        </w:tc>
        <w:tc>
          <w:tcPr>
            <w:tcW w:w="1108" w:type="dxa"/>
            <w:vAlign w:val="center"/>
          </w:tcPr>
          <w:p>
            <w:pPr>
              <w:adjustRightInd w:val="0"/>
              <w:snapToGrid w:val="0"/>
              <w:spacing w:line="240" w:lineRule="auto"/>
              <w:jc w:val="center"/>
              <w:rPr>
                <w:rFonts w:hint="eastAsia" w:ascii="宋体" w:hAnsi="宋体" w:eastAsia="宋体" w:cs="宋体"/>
                <w:b w:val="0"/>
                <w:bCs w:val="0"/>
                <w:kern w:val="0"/>
                <w:sz w:val="21"/>
                <w:szCs w:val="21"/>
                <w:highlight w:val="none"/>
                <w:lang w:val="en-US" w:eastAsia="zh-CN"/>
              </w:rPr>
            </w:pPr>
          </w:p>
        </w:tc>
        <w:tc>
          <w:tcPr>
            <w:tcW w:w="1214" w:type="dxa"/>
            <w:vAlign w:val="center"/>
          </w:tcPr>
          <w:p>
            <w:pPr>
              <w:adjustRightInd w:val="0"/>
              <w:snapToGrid w:val="0"/>
              <w:spacing w:line="240" w:lineRule="auto"/>
              <w:jc w:val="center"/>
              <w:rPr>
                <w:rFonts w:hint="eastAsia" w:ascii="宋体" w:hAnsi="宋体" w:eastAsia="宋体" w:cs="宋体"/>
                <w:kern w:val="0"/>
                <w:sz w:val="21"/>
                <w:szCs w:val="21"/>
                <w:highlight w:val="none"/>
                <w:lang w:val="en-US" w:eastAsia="zh-CN"/>
              </w:rPr>
            </w:pPr>
          </w:p>
        </w:tc>
        <w:tc>
          <w:tcPr>
            <w:tcW w:w="2182" w:type="dxa"/>
            <w:vAlign w:val="center"/>
          </w:tcPr>
          <w:p>
            <w:pPr>
              <w:adjustRightInd w:val="0"/>
              <w:snapToGrid w:val="0"/>
              <w:spacing w:line="240" w:lineRule="auto"/>
              <w:jc w:val="center"/>
              <w:rPr>
                <w:rFonts w:hint="eastAsia" w:ascii="宋体" w:hAnsi="宋体" w:cs="宋体"/>
                <w:kern w:val="0"/>
                <w:sz w:val="21"/>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715" w:type="dxa"/>
            <w:vAlign w:val="center"/>
          </w:tcPr>
          <w:p>
            <w:pPr>
              <w:adjustRightInd w:val="0"/>
              <w:snapToGrid w:val="0"/>
              <w:spacing w:line="360" w:lineRule="auto"/>
              <w:jc w:val="center"/>
              <w:rPr>
                <w:rFonts w:hint="default" w:ascii="宋体" w:hAnsi="宋体" w:cs="宋体"/>
                <w:b w:val="0"/>
                <w:bCs w:val="0"/>
                <w:color w:val="auto"/>
                <w:sz w:val="21"/>
                <w:szCs w:val="21"/>
                <w:highlight w:val="none"/>
                <w:lang w:val="en-US" w:eastAsia="zh-CN"/>
              </w:rPr>
            </w:pPr>
            <w:r>
              <w:rPr>
                <w:rFonts w:hint="eastAsia" w:ascii="宋体" w:hAnsi="宋体" w:cs="宋体"/>
                <w:b w:val="0"/>
                <w:bCs w:val="0"/>
                <w:color w:val="auto"/>
                <w:sz w:val="21"/>
                <w:szCs w:val="21"/>
                <w:highlight w:val="none"/>
                <w:lang w:val="en-US" w:eastAsia="zh-CN"/>
              </w:rPr>
              <w:t>5</w:t>
            </w:r>
          </w:p>
        </w:tc>
        <w:tc>
          <w:tcPr>
            <w:tcW w:w="2409" w:type="dxa"/>
            <w:vAlign w:val="center"/>
          </w:tcPr>
          <w:p>
            <w:pPr>
              <w:adjustRightInd w:val="0"/>
              <w:snapToGrid w:val="0"/>
              <w:spacing w:line="360" w:lineRule="auto"/>
              <w:jc w:val="center"/>
              <w:rPr>
                <w:rFonts w:hint="eastAsia" w:ascii="宋体" w:hAnsi="宋体" w:eastAsia="宋体"/>
                <w:color w:val="auto"/>
                <w:sz w:val="22"/>
                <w:szCs w:val="22"/>
                <w:highlight w:val="none"/>
                <w:lang w:val="en-US" w:eastAsia="zh-CN"/>
              </w:rPr>
            </w:pPr>
            <w:r>
              <w:rPr>
                <w:rFonts w:hint="eastAsia" w:ascii="宋体" w:hAnsi="宋体" w:cs="宋体"/>
                <w:sz w:val="21"/>
                <w:szCs w:val="21"/>
                <w:highlight w:val="none"/>
                <w:lang w:val="en-US" w:eastAsia="zh-CN"/>
              </w:rPr>
              <w:t>合计</w:t>
            </w:r>
          </w:p>
        </w:tc>
        <w:tc>
          <w:tcPr>
            <w:tcW w:w="531" w:type="dxa"/>
            <w:vAlign w:val="center"/>
          </w:tcPr>
          <w:p>
            <w:pPr>
              <w:widowControl/>
              <w:spacing w:line="240" w:lineRule="auto"/>
              <w:jc w:val="center"/>
              <w:textAlignment w:val="center"/>
              <w:rPr>
                <w:rFonts w:hint="eastAsia" w:ascii="宋体" w:hAnsi="宋体" w:cs="宋体"/>
                <w:b w:val="0"/>
                <w:bCs w:val="0"/>
                <w:color w:val="auto"/>
                <w:kern w:val="2"/>
                <w:sz w:val="21"/>
                <w:szCs w:val="21"/>
                <w:highlight w:val="none"/>
                <w:lang w:val="en-US" w:eastAsia="zh-CN" w:bidi="ar-SA"/>
              </w:rPr>
            </w:pPr>
          </w:p>
        </w:tc>
        <w:tc>
          <w:tcPr>
            <w:tcW w:w="681" w:type="dxa"/>
            <w:vAlign w:val="center"/>
          </w:tcPr>
          <w:p>
            <w:pPr>
              <w:widowControl/>
              <w:spacing w:line="240" w:lineRule="auto"/>
              <w:jc w:val="center"/>
              <w:textAlignment w:val="center"/>
              <w:rPr>
                <w:rFonts w:hint="eastAsia" w:ascii="宋体" w:hAnsi="宋体" w:cs="宋体"/>
                <w:b w:val="0"/>
                <w:bCs w:val="0"/>
                <w:color w:val="auto"/>
                <w:kern w:val="2"/>
                <w:sz w:val="21"/>
                <w:szCs w:val="21"/>
                <w:highlight w:val="none"/>
                <w:lang w:val="en-US" w:eastAsia="zh-CN" w:bidi="ar-SA"/>
              </w:rPr>
            </w:pPr>
          </w:p>
        </w:tc>
        <w:tc>
          <w:tcPr>
            <w:tcW w:w="1108" w:type="dxa"/>
            <w:vAlign w:val="center"/>
          </w:tcPr>
          <w:p>
            <w:pPr>
              <w:adjustRightInd w:val="0"/>
              <w:snapToGrid w:val="0"/>
              <w:spacing w:line="240" w:lineRule="auto"/>
              <w:jc w:val="center"/>
              <w:rPr>
                <w:rFonts w:hint="eastAsia" w:ascii="宋体" w:hAnsi="宋体" w:eastAsia="宋体" w:cs="宋体"/>
                <w:b w:val="0"/>
                <w:bCs w:val="0"/>
                <w:kern w:val="0"/>
                <w:sz w:val="21"/>
                <w:szCs w:val="21"/>
                <w:highlight w:val="none"/>
                <w:lang w:val="en-US" w:eastAsia="zh-CN"/>
              </w:rPr>
            </w:pPr>
          </w:p>
        </w:tc>
        <w:tc>
          <w:tcPr>
            <w:tcW w:w="1214" w:type="dxa"/>
            <w:vAlign w:val="center"/>
          </w:tcPr>
          <w:p>
            <w:pPr>
              <w:adjustRightInd w:val="0"/>
              <w:snapToGrid w:val="0"/>
              <w:spacing w:line="240" w:lineRule="auto"/>
              <w:jc w:val="center"/>
              <w:rPr>
                <w:rFonts w:hint="eastAsia" w:ascii="宋体" w:hAnsi="宋体" w:eastAsia="宋体" w:cs="宋体"/>
                <w:kern w:val="0"/>
                <w:sz w:val="21"/>
                <w:szCs w:val="21"/>
                <w:highlight w:val="none"/>
                <w:lang w:val="en-US" w:eastAsia="zh-CN"/>
              </w:rPr>
            </w:pPr>
          </w:p>
        </w:tc>
        <w:tc>
          <w:tcPr>
            <w:tcW w:w="2182" w:type="dxa"/>
            <w:vAlign w:val="center"/>
          </w:tcPr>
          <w:p>
            <w:pPr>
              <w:adjustRightInd w:val="0"/>
              <w:snapToGrid w:val="0"/>
              <w:spacing w:line="240" w:lineRule="auto"/>
              <w:jc w:val="center"/>
              <w:rPr>
                <w:rFonts w:hint="default" w:ascii="宋体" w:hAnsi="宋体" w:cs="宋体"/>
                <w:kern w:val="0"/>
                <w:sz w:val="21"/>
                <w:szCs w:val="21"/>
                <w:highlight w:val="none"/>
                <w:lang w:val="en-US" w:eastAsia="zh-CN"/>
              </w:rPr>
            </w:pPr>
            <w:r>
              <w:rPr>
                <w:rFonts w:hint="eastAsia" w:ascii="宋体" w:hAnsi="宋体" w:cs="宋体"/>
                <w:kern w:val="0"/>
                <w:sz w:val="21"/>
                <w:szCs w:val="21"/>
                <w:highlight w:val="none"/>
                <w:lang w:val="en-US" w:eastAsia="zh-CN"/>
              </w:rPr>
              <w:t>总价含增值税，增值税专用税率为 %</w:t>
            </w:r>
          </w:p>
        </w:tc>
      </w:tr>
    </w:tbl>
    <w:p>
      <w:pPr>
        <w:spacing w:line="360" w:lineRule="auto"/>
        <w:rPr>
          <w:rFonts w:ascii="宋体" w:hAnsi="宋体" w:cs="宋体"/>
          <w:sz w:val="24"/>
          <w:szCs w:val="24"/>
          <w:highlight w:val="none"/>
        </w:rPr>
      </w:pPr>
      <w:r>
        <w:rPr>
          <w:rFonts w:hint="eastAsia" w:ascii="宋体" w:hAnsi="宋体" w:cs="宋体"/>
          <w:sz w:val="24"/>
          <w:szCs w:val="24"/>
          <w:highlight w:val="none"/>
        </w:rPr>
        <w:t>注：</w:t>
      </w:r>
    </w:p>
    <w:p>
      <w:pPr>
        <w:spacing w:line="360" w:lineRule="auto"/>
        <w:rPr>
          <w:rFonts w:ascii="宋体" w:hAnsi="宋体" w:cs="宋体"/>
          <w:sz w:val="24"/>
          <w:szCs w:val="24"/>
          <w:highlight w:val="none"/>
        </w:rPr>
      </w:pPr>
      <w:r>
        <w:rPr>
          <w:rFonts w:hint="eastAsia" w:ascii="宋体" w:hAnsi="宋体" w:cs="宋体"/>
          <w:spacing w:val="-1"/>
          <w:sz w:val="24"/>
          <w:szCs w:val="24"/>
          <w:highlight w:val="none"/>
        </w:rPr>
        <w:t>1、若单价和总价有差异，以单价为准；</w:t>
      </w:r>
    </w:p>
    <w:p>
      <w:pPr>
        <w:spacing w:line="360" w:lineRule="auto"/>
        <w:rPr>
          <w:rFonts w:ascii="宋体" w:hAnsi="宋体" w:cs="宋体"/>
          <w:sz w:val="24"/>
          <w:szCs w:val="24"/>
          <w:highlight w:val="none"/>
        </w:rPr>
      </w:pPr>
      <w:r>
        <w:rPr>
          <w:rFonts w:hint="eastAsia" w:ascii="宋体" w:hAnsi="宋体" w:cs="宋体"/>
          <w:spacing w:val="-1"/>
          <w:sz w:val="24"/>
          <w:szCs w:val="24"/>
          <w:highlight w:val="none"/>
        </w:rPr>
        <w:t>2、</w:t>
      </w:r>
      <w:r>
        <w:rPr>
          <w:rFonts w:hint="eastAsia" w:ascii="宋体" w:hAnsi="宋体" w:cs="宋体"/>
          <w:bCs/>
          <w:spacing w:val="2"/>
          <w:sz w:val="24"/>
          <w:szCs w:val="24"/>
          <w:highlight w:val="none"/>
        </w:rPr>
        <w:t>报价方</w:t>
      </w:r>
      <w:r>
        <w:rPr>
          <w:rFonts w:hint="eastAsia" w:ascii="宋体" w:hAnsi="宋体" w:cs="宋体"/>
          <w:spacing w:val="-1"/>
          <w:sz w:val="24"/>
          <w:szCs w:val="24"/>
          <w:highlight w:val="none"/>
        </w:rPr>
        <w:t>为执行本项目所发生的其他一切费用均已包含在总价中；</w:t>
      </w:r>
    </w:p>
    <w:p>
      <w:pPr>
        <w:spacing w:line="360" w:lineRule="auto"/>
        <w:rPr>
          <w:rFonts w:hint="eastAsia" w:ascii="宋体" w:hAnsi="宋体" w:cs="宋体"/>
          <w:spacing w:val="-1"/>
          <w:sz w:val="24"/>
          <w:szCs w:val="24"/>
          <w:highlight w:val="none"/>
        </w:rPr>
      </w:pPr>
      <w:r>
        <w:rPr>
          <w:rFonts w:hint="eastAsia" w:ascii="宋体" w:hAnsi="宋体" w:cs="宋体"/>
          <w:spacing w:val="-1"/>
          <w:sz w:val="24"/>
          <w:szCs w:val="24"/>
          <w:highlight w:val="none"/>
        </w:rPr>
        <w:t>3、按照询价文件中的需求进行报价，报价包含运杂费、服务</w:t>
      </w:r>
      <w:r>
        <w:rPr>
          <w:rFonts w:hint="eastAsia" w:ascii="宋体" w:hAnsi="宋体" w:cs="宋体"/>
          <w:spacing w:val="-1"/>
          <w:sz w:val="24"/>
          <w:szCs w:val="24"/>
          <w:highlight w:val="none"/>
          <w:lang w:val="en-US" w:eastAsia="zh-CN"/>
        </w:rPr>
        <w:t>/产品</w:t>
      </w:r>
      <w:r>
        <w:rPr>
          <w:rFonts w:hint="eastAsia" w:ascii="宋体" w:hAnsi="宋体" w:cs="宋体"/>
          <w:spacing w:val="-1"/>
          <w:sz w:val="24"/>
          <w:szCs w:val="24"/>
          <w:highlight w:val="none"/>
        </w:rPr>
        <w:t>费</w:t>
      </w:r>
      <w:r>
        <w:rPr>
          <w:rFonts w:hint="eastAsia" w:ascii="宋体" w:hAnsi="宋体" w:cs="宋体"/>
          <w:spacing w:val="-1"/>
          <w:sz w:val="24"/>
          <w:szCs w:val="24"/>
          <w:highlight w:val="none"/>
          <w:lang w:eastAsia="zh-CN"/>
        </w:rPr>
        <w:t>、税费</w:t>
      </w:r>
      <w:r>
        <w:rPr>
          <w:rFonts w:hint="eastAsia" w:ascii="宋体" w:hAnsi="宋体" w:cs="宋体"/>
          <w:spacing w:val="-1"/>
          <w:sz w:val="24"/>
          <w:szCs w:val="24"/>
          <w:highlight w:val="none"/>
        </w:rPr>
        <w:t xml:space="preserve">，发票应按照分项报价清单分项开具对应符合规定税率的全额增值税专用发票。 </w:t>
      </w:r>
    </w:p>
    <w:p>
      <w:pPr>
        <w:spacing w:line="360" w:lineRule="auto"/>
        <w:jc w:val="right"/>
        <w:rPr>
          <w:rFonts w:hint="eastAsia" w:ascii="宋体" w:hAnsi="宋体" w:cs="宋体"/>
          <w:spacing w:val="-1"/>
          <w:sz w:val="24"/>
          <w:szCs w:val="24"/>
          <w:highlight w:val="none"/>
        </w:rPr>
      </w:pPr>
    </w:p>
    <w:p>
      <w:pPr>
        <w:wordWrap w:val="0"/>
        <w:spacing w:line="360" w:lineRule="auto"/>
        <w:jc w:val="right"/>
        <w:rPr>
          <w:rFonts w:hint="default" w:ascii="宋体" w:hAnsi="宋体" w:eastAsia="宋体" w:cs="宋体"/>
          <w:spacing w:val="-1"/>
          <w:sz w:val="24"/>
          <w:szCs w:val="24"/>
          <w:highlight w:val="none"/>
          <w:lang w:val="en-US" w:eastAsia="zh-CN"/>
        </w:rPr>
      </w:pPr>
      <w:r>
        <w:rPr>
          <w:rFonts w:hint="eastAsia" w:ascii="宋体" w:hAnsi="宋体" w:cs="宋体"/>
          <w:spacing w:val="-1"/>
          <w:sz w:val="24"/>
          <w:szCs w:val="24"/>
          <w:highlight w:val="none"/>
        </w:rPr>
        <w:t>法定代表人或其授权代理人签字：</w:t>
      </w:r>
      <w:r>
        <w:rPr>
          <w:rFonts w:hint="eastAsia" w:ascii="宋体" w:hAnsi="宋体" w:cs="宋体"/>
          <w:spacing w:val="-1"/>
          <w:sz w:val="24"/>
          <w:szCs w:val="24"/>
          <w:highlight w:val="none"/>
          <w:lang w:val="en-US" w:eastAsia="zh-CN"/>
        </w:rPr>
        <w:t xml:space="preserve">     </w:t>
      </w:r>
    </w:p>
    <w:p>
      <w:pPr>
        <w:wordWrap w:val="0"/>
        <w:spacing w:line="360" w:lineRule="auto"/>
        <w:jc w:val="right"/>
        <w:rPr>
          <w:rFonts w:hint="default" w:eastAsia="宋体" w:asciiTheme="minorEastAsia" w:hAnsiTheme="minorEastAsia" w:cstheme="minorEastAsia"/>
          <w:color w:val="auto"/>
          <w:kern w:val="0"/>
          <w:sz w:val="24"/>
          <w:szCs w:val="24"/>
          <w:highlight w:val="none"/>
          <w:lang w:val="en-US" w:eastAsia="zh-CN"/>
        </w:rPr>
      </w:pPr>
      <w:r>
        <w:rPr>
          <w:rFonts w:hint="eastAsia" w:ascii="宋体" w:hAnsi="宋体" w:cs="宋体"/>
          <w:spacing w:val="-1"/>
          <w:sz w:val="24"/>
          <w:szCs w:val="24"/>
          <w:highlight w:val="none"/>
        </w:rPr>
        <w:t>年     月     日</w:t>
      </w:r>
      <w:r>
        <w:rPr>
          <w:rFonts w:hint="eastAsia" w:ascii="宋体" w:hAnsi="宋体" w:cs="宋体"/>
          <w:spacing w:val="-1"/>
          <w:sz w:val="24"/>
          <w:szCs w:val="24"/>
          <w:highlight w:val="none"/>
          <w:lang w:val="en-US" w:eastAsia="zh-CN"/>
        </w:rPr>
        <w:t xml:space="preserve">          </w:t>
      </w:r>
    </w:p>
    <w:p>
      <w:pPr>
        <w:spacing w:line="360" w:lineRule="auto"/>
        <w:jc w:val="center"/>
        <w:rPr>
          <w:color w:val="auto"/>
          <w:spacing w:val="-1"/>
          <w:sz w:val="24"/>
          <w:szCs w:val="24"/>
          <w:highlight w:val="none"/>
        </w:rPr>
        <w:sectPr>
          <w:footerReference r:id="rId6" w:type="default"/>
          <w:pgSz w:w="11906" w:h="16838"/>
          <w:pgMar w:top="1440" w:right="1800" w:bottom="1440" w:left="1800" w:header="851" w:footer="992" w:gutter="0"/>
          <w:pgNumType w:fmt="decimal"/>
          <w:cols w:space="720" w:num="1"/>
          <w:docGrid w:type="lines" w:linePitch="312" w:charSpace="0"/>
        </w:sectPr>
      </w:pPr>
    </w:p>
    <w:p>
      <w:pPr>
        <w:spacing w:line="360" w:lineRule="auto"/>
        <w:jc w:val="center"/>
        <w:outlineLvl w:val="5"/>
        <w:rPr>
          <w:rFonts w:ascii="宋体" w:hAnsi="宋体" w:cs="宋体"/>
          <w:color w:val="auto"/>
          <w:sz w:val="24"/>
          <w:szCs w:val="24"/>
          <w:highlight w:val="none"/>
        </w:rPr>
      </w:pPr>
      <w:r>
        <w:rPr>
          <w:rFonts w:hint="eastAsia"/>
          <w:b/>
          <w:bCs/>
          <w:color w:val="auto"/>
          <w:spacing w:val="14"/>
          <w:kern w:val="0"/>
          <w:sz w:val="24"/>
          <w:szCs w:val="24"/>
          <w:highlight w:val="none"/>
        </w:rPr>
        <w:t>品质</w:t>
      </w:r>
    </w:p>
    <w:tbl>
      <w:tblPr>
        <w:tblStyle w:val="19"/>
        <w:tblpPr w:leftFromText="180" w:rightFromText="180" w:vertAnchor="text" w:horzAnchor="page" w:tblpXSpec="center" w:tblpY="129"/>
        <w:tblOverlap w:val="never"/>
        <w:tblW w:w="85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5" w:type="dxa"/>
          <w:left w:w="15" w:type="dxa"/>
          <w:bottom w:w="15" w:type="dxa"/>
          <w:right w:w="15" w:type="dxa"/>
        </w:tblCellMar>
      </w:tblPr>
      <w:tblGrid>
        <w:gridCol w:w="588"/>
        <w:gridCol w:w="5920"/>
        <w:gridCol w:w="20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351" w:hRule="atLeast"/>
          <w:jc w:val="center"/>
        </w:trPr>
        <w:tc>
          <w:tcPr>
            <w:tcW w:w="588" w:type="dxa"/>
            <w:tcBorders>
              <w:tl2br w:val="nil"/>
              <w:tr2bl w:val="nil"/>
            </w:tcBorders>
            <w:shd w:val="clear" w:color="auto" w:fill="auto"/>
            <w:vAlign w:val="center"/>
          </w:tcPr>
          <w:p>
            <w:pPr>
              <w:widowControl/>
              <w:jc w:val="both"/>
              <w:textAlignment w:val="center"/>
              <w:rPr>
                <w:rFonts w:asciiTheme="minorEastAsia" w:hAnsiTheme="minorEastAsia" w:eastAsiaTheme="minorEastAsia" w:cstheme="minorEastAsia"/>
                <w:b/>
                <w:color w:val="auto"/>
                <w:sz w:val="22"/>
                <w:szCs w:val="22"/>
                <w:highlight w:val="none"/>
              </w:rPr>
            </w:pPr>
            <w:r>
              <w:rPr>
                <w:rFonts w:hint="eastAsia" w:asciiTheme="minorEastAsia" w:hAnsiTheme="minorEastAsia" w:eastAsiaTheme="minorEastAsia" w:cstheme="minorEastAsia"/>
                <w:b/>
                <w:color w:val="auto"/>
                <w:kern w:val="0"/>
                <w:sz w:val="22"/>
                <w:szCs w:val="22"/>
                <w:highlight w:val="none"/>
                <w:lang w:bidi="ar"/>
              </w:rPr>
              <w:t>序号</w:t>
            </w:r>
          </w:p>
        </w:tc>
        <w:tc>
          <w:tcPr>
            <w:tcW w:w="5920" w:type="dxa"/>
            <w:tcBorders>
              <w:tl2br w:val="nil"/>
              <w:tr2bl w:val="nil"/>
            </w:tcBorders>
            <w:shd w:val="clear" w:color="auto" w:fill="auto"/>
            <w:vAlign w:val="center"/>
          </w:tcPr>
          <w:p>
            <w:pPr>
              <w:widowControl/>
              <w:jc w:val="center"/>
              <w:textAlignment w:val="center"/>
              <w:rPr>
                <w:rFonts w:asciiTheme="minorEastAsia" w:hAnsiTheme="minorEastAsia" w:eastAsiaTheme="minorEastAsia" w:cstheme="minorEastAsia"/>
                <w:b/>
                <w:color w:val="auto"/>
                <w:sz w:val="22"/>
                <w:szCs w:val="22"/>
                <w:highlight w:val="none"/>
              </w:rPr>
            </w:pPr>
            <w:r>
              <w:rPr>
                <w:rFonts w:hint="eastAsia" w:asciiTheme="minorEastAsia" w:hAnsiTheme="minorEastAsia" w:eastAsiaTheme="minorEastAsia" w:cstheme="minorEastAsia"/>
                <w:b/>
                <w:color w:val="auto"/>
                <w:kern w:val="0"/>
                <w:sz w:val="22"/>
                <w:szCs w:val="22"/>
                <w:highlight w:val="none"/>
                <w:lang w:bidi="ar"/>
              </w:rPr>
              <w:t>技术要求</w:t>
            </w:r>
          </w:p>
        </w:tc>
        <w:tc>
          <w:tcPr>
            <w:tcW w:w="2046" w:type="dxa"/>
            <w:tcBorders>
              <w:tl2br w:val="nil"/>
              <w:tr2bl w:val="nil"/>
            </w:tcBorders>
            <w:shd w:val="clear" w:color="auto" w:fill="auto"/>
            <w:vAlign w:val="center"/>
          </w:tcPr>
          <w:p>
            <w:pPr>
              <w:widowControl/>
              <w:jc w:val="center"/>
              <w:textAlignment w:val="center"/>
              <w:rPr>
                <w:rFonts w:hint="eastAsia" w:asciiTheme="minorEastAsia" w:hAnsiTheme="minorEastAsia" w:eastAsiaTheme="minorEastAsia" w:cstheme="minorEastAsia"/>
                <w:b/>
                <w:color w:val="auto"/>
                <w:kern w:val="0"/>
                <w:sz w:val="22"/>
                <w:szCs w:val="22"/>
                <w:highlight w:val="none"/>
                <w:lang w:bidi="ar"/>
              </w:rPr>
            </w:pPr>
            <w:r>
              <w:rPr>
                <w:rFonts w:hint="eastAsia" w:asciiTheme="minorEastAsia" w:hAnsiTheme="minorEastAsia" w:eastAsiaTheme="minorEastAsia" w:cstheme="minorEastAsia"/>
                <w:b/>
                <w:color w:val="auto"/>
                <w:kern w:val="0"/>
                <w:sz w:val="22"/>
                <w:szCs w:val="22"/>
                <w:highlight w:val="none"/>
                <w:lang w:eastAsia="zh-CN" w:bidi="ar"/>
              </w:rPr>
              <w:t>报价单位</w:t>
            </w:r>
            <w:r>
              <w:rPr>
                <w:rFonts w:hint="eastAsia" w:asciiTheme="minorEastAsia" w:hAnsiTheme="minorEastAsia" w:eastAsiaTheme="minorEastAsia" w:cstheme="minorEastAsia"/>
                <w:b/>
                <w:color w:val="auto"/>
                <w:kern w:val="0"/>
                <w:sz w:val="22"/>
                <w:szCs w:val="22"/>
                <w:highlight w:val="none"/>
                <w:lang w:bidi="ar"/>
              </w:rPr>
              <w:t>是否满足</w:t>
            </w:r>
          </w:p>
          <w:p>
            <w:pPr>
              <w:widowControl/>
              <w:jc w:val="center"/>
              <w:textAlignment w:val="center"/>
              <w:rPr>
                <w:rFonts w:asciiTheme="minorEastAsia" w:hAnsiTheme="minorEastAsia" w:eastAsiaTheme="minorEastAsia" w:cstheme="minorEastAsia"/>
                <w:b/>
                <w:color w:val="auto"/>
                <w:sz w:val="22"/>
                <w:szCs w:val="22"/>
                <w:highlight w:val="none"/>
              </w:rPr>
            </w:pPr>
            <w:r>
              <w:rPr>
                <w:rFonts w:hint="eastAsia" w:asciiTheme="minorEastAsia" w:hAnsiTheme="minorEastAsia" w:eastAsiaTheme="minorEastAsia" w:cstheme="minorEastAsia"/>
                <w:b/>
                <w:color w:val="auto"/>
                <w:kern w:val="0"/>
                <w:sz w:val="22"/>
                <w:szCs w:val="22"/>
                <w:highlight w:val="none"/>
                <w:lang w:bidi="ar"/>
              </w:rPr>
              <w:t>（填：是/否）</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219"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eastAsia" w:ascii="宋体" w:hAnsi="宋体" w:eastAsia="宋体" w:cs="宋体"/>
                <w:color w:val="000000"/>
                <w:sz w:val="22"/>
                <w:szCs w:val="22"/>
                <w:highlight w:val="none"/>
                <w:lang w:val="en-US" w:eastAsia="zh-CN"/>
              </w:rPr>
            </w:pPr>
            <w:r>
              <w:rPr>
                <w:rFonts w:hint="eastAsia" w:ascii="宋体" w:hAnsi="宋体" w:eastAsia="宋体" w:cs="宋体"/>
                <w:color w:val="000000"/>
                <w:sz w:val="22"/>
                <w:szCs w:val="22"/>
                <w:highlight w:val="none"/>
                <w:lang w:val="en-US" w:eastAsia="zh-CN"/>
              </w:rPr>
              <w:t>1</w:t>
            </w:r>
          </w:p>
        </w:tc>
        <w:tc>
          <w:tcPr>
            <w:tcW w:w="5920" w:type="dxa"/>
            <w:tcBorders>
              <w:tl2br w:val="nil"/>
              <w:tr2bl w:val="nil"/>
            </w:tcBorders>
            <w:shd w:val="clear" w:color="auto" w:fill="auto"/>
            <w:vAlign w:val="center"/>
          </w:tcPr>
          <w:p>
            <w:pPr>
              <w:numPr>
                <w:ilvl w:val="0"/>
                <w:numId w:val="0"/>
              </w:numPr>
              <w:adjustRightInd w:val="0"/>
              <w:snapToGrid w:val="0"/>
              <w:spacing w:before="50" w:after="50" w:line="240" w:lineRule="auto"/>
              <w:jc w:val="left"/>
              <w:rPr>
                <w:rFonts w:hint="eastAsia" w:ascii="宋体" w:hAnsi="宋体" w:eastAsia="宋体" w:cs="宋体"/>
                <w:color w:val="000000"/>
                <w:sz w:val="22"/>
                <w:szCs w:val="22"/>
                <w:highlight w:val="none"/>
                <w:lang w:val="en-US" w:eastAsia="zh-CN"/>
              </w:rPr>
            </w:pPr>
            <w:r>
              <w:rPr>
                <w:rFonts w:ascii="宋体" w:hAnsi="宋体" w:eastAsia="宋体" w:cs="宋体"/>
                <w:sz w:val="24"/>
                <w:szCs w:val="24"/>
                <w:highlight w:val="none"/>
              </w:rPr>
              <w:t>可移动式智能检测平台设计主泵长高不超过80cm、宽不超过50cm；膨胀罐高度不超过120cm、宽度不超过40cm；移动平台整体长不超过200cm、宽度不超过150cm。</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033"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eastAsia" w:ascii="宋体" w:hAnsi="宋体" w:eastAsia="宋体" w:cs="宋体"/>
                <w:color w:val="000000"/>
                <w:sz w:val="22"/>
                <w:szCs w:val="22"/>
                <w:highlight w:val="none"/>
                <w:lang w:val="en-US" w:eastAsia="zh-CN"/>
              </w:rPr>
            </w:pPr>
            <w:r>
              <w:rPr>
                <w:rFonts w:hint="eastAsia" w:ascii="宋体" w:hAnsi="宋体" w:eastAsia="宋体" w:cs="宋体"/>
                <w:color w:val="000000"/>
                <w:sz w:val="22"/>
                <w:szCs w:val="22"/>
                <w:highlight w:val="none"/>
                <w:lang w:val="en-US" w:eastAsia="zh-CN"/>
              </w:rPr>
              <w:t>2</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color w:val="000000"/>
                <w:sz w:val="22"/>
                <w:szCs w:val="22"/>
                <w:highlight w:val="none"/>
                <w:lang w:val="en-US" w:eastAsia="zh-CN"/>
              </w:rPr>
            </w:pPr>
            <w:r>
              <w:rPr>
                <w:rFonts w:ascii="宋体" w:hAnsi="宋体" w:eastAsia="宋体" w:cs="宋体"/>
                <w:sz w:val="24"/>
                <w:szCs w:val="24"/>
                <w:highlight w:val="none"/>
              </w:rPr>
              <w:t>检测平台采用模块化设计，可1人操作移动，底座应配置静音滑轮，各个滑轮均可变向，可方便快速移动至待检测位置。</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824"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eastAsia" w:ascii="宋体" w:hAnsi="宋体" w:eastAsia="宋体" w:cs="宋体"/>
                <w:color w:val="000000"/>
                <w:sz w:val="22"/>
                <w:szCs w:val="22"/>
                <w:highlight w:val="none"/>
                <w:lang w:val="en-US" w:eastAsia="zh-CN"/>
              </w:rPr>
            </w:pPr>
            <w:r>
              <w:rPr>
                <w:rFonts w:hint="eastAsia" w:ascii="宋体" w:hAnsi="宋体" w:eastAsia="宋体" w:cs="宋体"/>
                <w:color w:val="000000"/>
                <w:sz w:val="22"/>
                <w:szCs w:val="22"/>
                <w:highlight w:val="none"/>
                <w:lang w:val="en-US" w:eastAsia="zh-CN"/>
              </w:rPr>
              <w:t>3</w:t>
            </w:r>
          </w:p>
        </w:tc>
        <w:tc>
          <w:tcPr>
            <w:tcW w:w="5920" w:type="dxa"/>
            <w:tcBorders>
              <w:tl2br w:val="nil"/>
              <w:tr2bl w:val="nil"/>
            </w:tcBorders>
            <w:shd w:val="clear" w:color="auto" w:fill="auto"/>
            <w:vAlign w:val="center"/>
          </w:tcPr>
          <w:p>
            <w:pPr>
              <w:numPr>
                <w:ilvl w:val="0"/>
                <w:numId w:val="0"/>
              </w:numPr>
              <w:adjustRightInd w:val="0"/>
              <w:snapToGrid w:val="0"/>
              <w:spacing w:before="50" w:after="50" w:line="240" w:lineRule="auto"/>
              <w:jc w:val="left"/>
              <w:rPr>
                <w:rFonts w:hint="eastAsia" w:ascii="宋体" w:hAnsi="宋体" w:eastAsia="宋体" w:cs="宋体"/>
                <w:color w:val="000000"/>
                <w:sz w:val="22"/>
                <w:szCs w:val="22"/>
                <w:highlight w:val="none"/>
                <w:lang w:val="en-US" w:eastAsia="zh-CN"/>
              </w:rPr>
            </w:pPr>
            <w:r>
              <w:rPr>
                <w:rFonts w:ascii="宋体" w:hAnsi="宋体" w:eastAsia="宋体" w:cs="宋体"/>
                <w:sz w:val="24"/>
                <w:szCs w:val="24"/>
                <w:highlight w:val="none"/>
              </w:rPr>
              <w:t>装置加压泵可加压最大压力不低于1.6MPa、整个系统最大承载压力不低于2.6Mpa。</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110"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eastAsia" w:ascii="宋体" w:hAnsi="宋体" w:eastAsia="宋体" w:cs="宋体"/>
                <w:color w:val="000000"/>
                <w:sz w:val="22"/>
                <w:szCs w:val="22"/>
                <w:highlight w:val="none"/>
                <w:lang w:val="en-US" w:eastAsia="zh-CN"/>
              </w:rPr>
            </w:pPr>
            <w:r>
              <w:rPr>
                <w:rFonts w:hint="eastAsia" w:ascii="宋体" w:hAnsi="宋体" w:eastAsia="宋体" w:cs="宋体"/>
                <w:color w:val="000000"/>
                <w:sz w:val="22"/>
                <w:szCs w:val="22"/>
                <w:highlight w:val="none"/>
                <w:lang w:val="en-US" w:eastAsia="zh-CN"/>
              </w:rPr>
              <w:t>4</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jc w:val="left"/>
              <w:rPr>
                <w:rFonts w:hint="default" w:ascii="宋体" w:hAnsi="宋体" w:eastAsia="宋体" w:cs="宋体"/>
                <w:color w:val="000000"/>
                <w:sz w:val="22"/>
                <w:szCs w:val="22"/>
                <w:highlight w:val="none"/>
                <w:lang w:val="en-US" w:eastAsia="zh-CN"/>
              </w:rPr>
            </w:pPr>
            <w:r>
              <w:rPr>
                <w:rFonts w:ascii="宋体" w:hAnsi="宋体" w:eastAsia="宋体" w:cs="宋体"/>
                <w:sz w:val="24"/>
                <w:szCs w:val="24"/>
                <w:highlight w:val="none"/>
              </w:rPr>
              <w:t>检测装置PLC控制模块输入输出接点应冗余配置，设置不少于10个输入，5个输出，液位、温度、流量、电导率、压力传感器数据应实时输出至主界面组态屏。</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634"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eastAsia" w:ascii="宋体" w:hAnsi="宋体" w:eastAsia="宋体" w:cs="宋体"/>
                <w:color w:val="000000"/>
                <w:sz w:val="22"/>
                <w:szCs w:val="22"/>
                <w:highlight w:val="none"/>
                <w:lang w:val="en-US" w:eastAsia="zh-CN"/>
              </w:rPr>
            </w:pPr>
            <w:r>
              <w:rPr>
                <w:rFonts w:hint="eastAsia" w:ascii="宋体" w:hAnsi="宋体" w:eastAsia="宋体" w:cs="宋体"/>
                <w:color w:val="000000"/>
                <w:sz w:val="22"/>
                <w:szCs w:val="22"/>
                <w:highlight w:val="none"/>
                <w:lang w:val="en-US" w:eastAsia="zh-CN"/>
              </w:rPr>
              <w:t>5</w:t>
            </w:r>
          </w:p>
        </w:tc>
        <w:tc>
          <w:tcPr>
            <w:tcW w:w="5920" w:type="dxa"/>
            <w:tcBorders>
              <w:tl2br w:val="nil"/>
              <w:tr2bl w:val="nil"/>
            </w:tcBorders>
            <w:shd w:val="clear" w:color="auto" w:fill="auto"/>
            <w:vAlign w:val="center"/>
          </w:tcPr>
          <w:p>
            <w:pPr>
              <w:numPr>
                <w:ilvl w:val="0"/>
                <w:numId w:val="0"/>
              </w:numPr>
              <w:spacing w:before="50" w:after="50" w:line="240" w:lineRule="auto"/>
              <w:jc w:val="left"/>
              <w:rPr>
                <w:rFonts w:hint="eastAsia" w:ascii="宋体" w:hAnsi="宋体" w:eastAsia="宋体" w:cs="宋体"/>
                <w:color w:val="000000"/>
                <w:sz w:val="22"/>
                <w:szCs w:val="22"/>
                <w:highlight w:val="none"/>
                <w:lang w:val="en-US" w:eastAsia="zh-CN"/>
              </w:rPr>
            </w:pPr>
            <w:r>
              <w:rPr>
                <w:rFonts w:ascii="宋体" w:hAnsi="宋体" w:eastAsia="宋体" w:cs="宋体"/>
                <w:sz w:val="24"/>
                <w:szCs w:val="24"/>
                <w:highlight w:val="none"/>
              </w:rPr>
              <w:t>PLC模块应可实现对水回路流量、压力、液位、温度进行动态调节，检测不同流量、不同压力下待检传感器灵敏度，配置多个开入开出，分别对应流量、压力、温度、电导率、液位传感器数据，并可显示五个传感器参数，同步输出标准传感器与待检测仪表数据。</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035"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default" w:ascii="宋体" w:hAnsi="宋体" w:eastAsia="宋体" w:cs="宋体"/>
                <w:color w:val="000000"/>
                <w:sz w:val="22"/>
                <w:szCs w:val="22"/>
                <w:highlight w:val="none"/>
                <w:lang w:val="en-US" w:eastAsia="zh-CN"/>
              </w:rPr>
            </w:pPr>
            <w:r>
              <w:rPr>
                <w:rFonts w:hint="eastAsia" w:ascii="宋体" w:hAnsi="宋体" w:cs="宋体"/>
                <w:color w:val="000000"/>
                <w:sz w:val="22"/>
                <w:szCs w:val="22"/>
                <w:highlight w:val="none"/>
                <w:lang w:val="en-US" w:eastAsia="zh-CN"/>
              </w:rPr>
              <w:t>6</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ind w:left="0" w:leftChars="0" w:firstLine="0" w:firstLineChars="0"/>
              <w:jc w:val="left"/>
              <w:rPr>
                <w:rFonts w:hint="eastAsia" w:ascii="宋体" w:hAnsi="宋体" w:cs="宋体"/>
                <w:color w:val="000000"/>
                <w:sz w:val="22"/>
                <w:szCs w:val="22"/>
                <w:highlight w:val="none"/>
                <w:lang w:val="en-US" w:eastAsia="zh-CN"/>
              </w:rPr>
            </w:pPr>
            <w:r>
              <w:rPr>
                <w:rFonts w:ascii="宋体" w:hAnsi="宋体" w:eastAsia="宋体" w:cs="宋体"/>
                <w:sz w:val="24"/>
                <w:szCs w:val="24"/>
                <w:highlight w:val="none"/>
              </w:rPr>
              <w:t>智能检测软件配置液晶触控屏，主界面组态可实时显示待检测传感器与标准传感器数据，具备实时查询数据界面，可查询当前待检仪表及标准传感器数据。</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822"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default" w:ascii="宋体" w:hAnsi="宋体" w:cs="宋体"/>
                <w:color w:val="000000"/>
                <w:sz w:val="22"/>
                <w:szCs w:val="22"/>
                <w:highlight w:val="none"/>
                <w:lang w:val="en-US" w:eastAsia="zh-CN"/>
              </w:rPr>
            </w:pPr>
            <w:r>
              <w:rPr>
                <w:rFonts w:hint="eastAsia" w:ascii="宋体" w:hAnsi="宋体" w:cs="宋体"/>
                <w:color w:val="000000"/>
                <w:sz w:val="22"/>
                <w:szCs w:val="22"/>
                <w:highlight w:val="none"/>
                <w:lang w:val="en-US" w:eastAsia="zh-CN"/>
              </w:rPr>
              <w:t>7</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jc w:val="left"/>
              <w:rPr>
                <w:rFonts w:hint="eastAsia" w:ascii="宋体" w:hAnsi="宋体" w:cs="Times New Roman"/>
                <w:bCs w:val="0"/>
                <w:color w:val="auto"/>
                <w:kern w:val="2"/>
                <w:sz w:val="24"/>
                <w:szCs w:val="24"/>
                <w:highlight w:val="none"/>
                <w:lang w:val="en-US" w:eastAsia="zh-CN" w:bidi="ar-SA"/>
              </w:rPr>
            </w:pPr>
            <w:r>
              <w:rPr>
                <w:rFonts w:ascii="宋体" w:hAnsi="宋体" w:eastAsia="宋体" w:cs="宋体"/>
                <w:sz w:val="24"/>
                <w:szCs w:val="24"/>
                <w:highlight w:val="none"/>
              </w:rPr>
              <w:t>检测平台装置内存能实现对不少于100条数据记录与保存，可按日期查询对应数据方便调取记录</w:t>
            </w:r>
            <w:r>
              <w:rPr>
                <w:rFonts w:hint="eastAsia" w:ascii="宋体" w:hAnsi="宋体" w:eastAsia="宋体" w:cs="Times New Roman"/>
                <w:bCs w:val="0"/>
                <w:color w:val="auto"/>
                <w:kern w:val="2"/>
                <w:sz w:val="24"/>
                <w:szCs w:val="24"/>
                <w:highlight w:val="none"/>
                <w:lang w:val="en-US" w:eastAsia="zh-CN" w:bidi="ar-SA"/>
              </w:rPr>
              <w:t>。</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129"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default" w:ascii="宋体" w:hAnsi="宋体" w:cs="宋体"/>
                <w:color w:val="000000"/>
                <w:sz w:val="22"/>
                <w:szCs w:val="22"/>
                <w:highlight w:val="none"/>
                <w:lang w:val="en-US" w:eastAsia="zh-CN"/>
              </w:rPr>
            </w:pPr>
            <w:r>
              <w:rPr>
                <w:rFonts w:hint="eastAsia" w:ascii="宋体" w:hAnsi="宋体" w:cs="宋体"/>
                <w:color w:val="000000"/>
                <w:sz w:val="22"/>
                <w:szCs w:val="22"/>
                <w:highlight w:val="none"/>
                <w:lang w:val="en-US" w:eastAsia="zh-CN"/>
              </w:rPr>
              <w:t>8</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jc w:val="left"/>
              <w:rPr>
                <w:rFonts w:hint="default" w:ascii="宋体" w:hAnsi="宋体" w:eastAsia="宋体" w:cs="Times New Roman"/>
                <w:bCs w:val="0"/>
                <w:color w:val="auto"/>
                <w:kern w:val="2"/>
                <w:sz w:val="24"/>
                <w:szCs w:val="24"/>
                <w:highlight w:val="none"/>
                <w:lang w:val="en-US" w:eastAsia="zh-CN" w:bidi="ar-SA"/>
              </w:rPr>
            </w:pPr>
            <w:r>
              <w:rPr>
                <w:rFonts w:ascii="宋体" w:hAnsi="宋体" w:eastAsia="宋体" w:cs="宋体"/>
                <w:sz w:val="24"/>
                <w:szCs w:val="24"/>
                <w:highlight w:val="none"/>
              </w:rPr>
              <w:t>采用互易法对比待检测仪表数据，待检测传感器数据与标准传感器对比得出偏差值，与标准传感器数据自动对比，将数据误差计算结果输出到显示屏内。</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330"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default" w:ascii="宋体" w:hAnsi="宋体" w:cs="宋体"/>
                <w:color w:val="000000"/>
                <w:sz w:val="22"/>
                <w:szCs w:val="22"/>
                <w:highlight w:val="none"/>
                <w:lang w:val="en-US" w:eastAsia="zh-CN"/>
              </w:rPr>
            </w:pPr>
            <w:r>
              <w:rPr>
                <w:rFonts w:hint="eastAsia" w:ascii="宋体" w:hAnsi="宋体" w:cs="宋体"/>
                <w:color w:val="000000"/>
                <w:sz w:val="22"/>
                <w:szCs w:val="22"/>
                <w:highlight w:val="none"/>
                <w:lang w:val="en-US" w:eastAsia="zh-CN"/>
              </w:rPr>
              <w:t>9</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Times New Roman"/>
                <w:bCs w:val="0"/>
                <w:color w:val="auto"/>
                <w:kern w:val="2"/>
                <w:sz w:val="24"/>
                <w:szCs w:val="24"/>
                <w:highlight w:val="none"/>
                <w:lang w:val="en-US" w:eastAsia="zh-CN" w:bidi="ar-SA"/>
              </w:rPr>
            </w:pPr>
            <w:r>
              <w:rPr>
                <w:rFonts w:hint="eastAsia" w:ascii="宋体" w:hAnsi="宋体" w:eastAsia="宋体" w:cs="Times New Roman"/>
                <w:bCs w:val="0"/>
                <w:color w:val="auto"/>
                <w:kern w:val="2"/>
                <w:sz w:val="24"/>
                <w:szCs w:val="24"/>
                <w:highlight w:val="none"/>
                <w:lang w:val="en-US" w:eastAsia="zh-CN" w:bidi="ar-SA"/>
              </w:rPr>
              <w:t>装置配电系统集成化，电源模块应稳定可靠，PLC硬件具备自检功能故障可快速复归，</w:t>
            </w:r>
            <w:r>
              <w:rPr>
                <w:rFonts w:hint="eastAsia" w:ascii="宋体" w:hAnsi="宋体" w:eastAsia="宋体" w:cs="Times New Roman"/>
                <w:b w:val="0"/>
                <w:bCs w:val="0"/>
                <w:color w:val="auto"/>
                <w:kern w:val="2"/>
                <w:sz w:val="24"/>
                <w:szCs w:val="24"/>
                <w:highlight w:val="none"/>
                <w:lang w:val="en-US" w:eastAsia="zh-CN" w:bidi="ar-SA"/>
              </w:rPr>
              <w:t>具备</w:t>
            </w:r>
            <w:r>
              <w:rPr>
                <w:rFonts w:hint="eastAsia" w:ascii="宋体" w:hAnsi="宋体" w:eastAsia="宋体" w:cs="Times New Roman"/>
                <w:bCs w:val="0"/>
                <w:color w:val="auto"/>
                <w:kern w:val="2"/>
                <w:sz w:val="24"/>
                <w:szCs w:val="24"/>
                <w:highlight w:val="none"/>
                <w:lang w:val="en-US" w:eastAsia="zh-CN" w:bidi="ar-SA"/>
              </w:rPr>
              <w:t>标准传感器故障告警、主循环泵启动监视、加压泵监视、主泵故障告警功能</w:t>
            </w:r>
            <w:r>
              <w:rPr>
                <w:rFonts w:ascii="宋体" w:hAnsi="宋体" w:eastAsia="宋体" w:cs="宋体"/>
                <w:sz w:val="24"/>
                <w:szCs w:val="24"/>
                <w:highlight w:val="none"/>
              </w:rPr>
              <w:t>。</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062"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default" w:ascii="宋体" w:hAnsi="宋体" w:cs="宋体"/>
                <w:color w:val="000000"/>
                <w:sz w:val="22"/>
                <w:szCs w:val="22"/>
                <w:highlight w:val="none"/>
                <w:lang w:val="en-US" w:eastAsia="zh-CN"/>
              </w:rPr>
            </w:pPr>
            <w:r>
              <w:rPr>
                <w:rFonts w:hint="eastAsia" w:ascii="宋体" w:hAnsi="宋体" w:cs="宋体"/>
                <w:color w:val="000000"/>
                <w:sz w:val="22"/>
                <w:szCs w:val="22"/>
                <w:highlight w:val="none"/>
                <w:lang w:val="en-US" w:eastAsia="zh-CN"/>
              </w:rPr>
              <w:t>10</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Times New Roman"/>
                <w:bCs w:val="0"/>
                <w:color w:val="auto"/>
                <w:kern w:val="2"/>
                <w:sz w:val="24"/>
                <w:szCs w:val="24"/>
                <w:highlight w:val="none"/>
                <w:lang w:val="en-US" w:eastAsia="zh-CN" w:bidi="ar-SA"/>
              </w:rPr>
            </w:pPr>
            <w:r>
              <w:rPr>
                <w:rFonts w:ascii="宋体" w:hAnsi="宋体" w:eastAsia="宋体" w:cs="宋体"/>
                <w:sz w:val="24"/>
                <w:szCs w:val="24"/>
                <w:highlight w:val="none"/>
              </w:rPr>
              <w:t>预留接口应与待检仪表接口统一标准，应采用与现场传感器一致接口，方便接入阀冷回路中。</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777" w:hRule="exact"/>
          <w:jc w:val="center"/>
        </w:trPr>
        <w:tc>
          <w:tcPr>
            <w:tcW w:w="588" w:type="dxa"/>
            <w:tcBorders>
              <w:tl2br w:val="nil"/>
              <w:tr2bl w:val="nil"/>
            </w:tcBorders>
            <w:shd w:val="clear" w:color="auto" w:fill="auto"/>
            <w:vAlign w:val="center"/>
          </w:tcPr>
          <w:p>
            <w:pPr>
              <w:numPr>
                <w:ilvl w:val="0"/>
                <w:numId w:val="0"/>
              </w:numPr>
              <w:spacing w:before="50" w:after="50"/>
              <w:ind w:left="0" w:leftChars="0" w:firstLine="0" w:firstLineChars="0"/>
              <w:jc w:val="center"/>
              <w:rPr>
                <w:rFonts w:hint="default" w:ascii="宋体" w:hAnsi="宋体" w:cs="宋体"/>
                <w:color w:val="000000"/>
                <w:sz w:val="22"/>
                <w:szCs w:val="22"/>
                <w:highlight w:val="none"/>
                <w:lang w:val="en-US" w:eastAsia="zh-CN"/>
              </w:rPr>
            </w:pPr>
            <w:r>
              <w:rPr>
                <w:rFonts w:hint="eastAsia" w:ascii="宋体" w:hAnsi="宋体" w:cs="宋体"/>
                <w:color w:val="000000"/>
                <w:sz w:val="22"/>
                <w:szCs w:val="22"/>
                <w:highlight w:val="none"/>
                <w:lang w:val="en-US" w:eastAsia="zh-CN"/>
              </w:rPr>
              <w:t>11</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Times New Roman"/>
                <w:bCs w:val="0"/>
                <w:color w:val="auto"/>
                <w:kern w:val="2"/>
                <w:sz w:val="24"/>
                <w:szCs w:val="24"/>
                <w:highlight w:val="none"/>
                <w:lang w:val="en-US" w:eastAsia="zh-CN" w:bidi="ar-SA"/>
              </w:rPr>
            </w:pPr>
            <w:r>
              <w:rPr>
                <w:rFonts w:hint="eastAsia" w:ascii="宋体" w:hAnsi="宋体" w:eastAsia="宋体" w:cs="宋体"/>
                <w:sz w:val="24"/>
                <w:szCs w:val="24"/>
                <w:highlight w:val="none"/>
                <w:lang w:val="en-US" w:eastAsia="zh-CN"/>
              </w:rPr>
              <w:t>压力传感器量程为：0-1.6Mpa ，温度传感器量程：﹣30℃-80℃，流量传感器量程：0-90L/s ，电导率传感器量程：0-3uS/cm，液位传感器量程：0-1700mm；标准传感器量程与待检测传感器一致，装置可检测</w:t>
            </w:r>
            <w:r>
              <w:rPr>
                <w:rFonts w:ascii="宋体" w:hAnsi="宋体" w:eastAsia="宋体" w:cs="宋体"/>
                <w:sz w:val="24"/>
                <w:szCs w:val="24"/>
                <w:highlight w:val="none"/>
              </w:rPr>
              <w:t>传感器上限值、下限值和量程</w:t>
            </w:r>
            <w:r>
              <w:rPr>
                <w:rFonts w:hint="eastAsia" w:ascii="宋体" w:hAnsi="宋体" w:eastAsia="宋体" w:cs="宋体"/>
                <w:sz w:val="24"/>
                <w:szCs w:val="24"/>
                <w:highlight w:val="none"/>
                <w:lang w:val="en-US" w:eastAsia="zh-CN"/>
              </w:rPr>
              <w:t>不同百分比</w:t>
            </w:r>
            <w:r>
              <w:rPr>
                <w:rFonts w:ascii="宋体" w:hAnsi="宋体" w:eastAsia="宋体" w:cs="宋体"/>
                <w:sz w:val="24"/>
                <w:szCs w:val="24"/>
                <w:highlight w:val="none"/>
              </w:rPr>
              <w:t>值。</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color w:val="auto"/>
                <w:sz w:val="22"/>
                <w:szCs w:val="22"/>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3327" w:hRule="exact"/>
          <w:jc w:val="center"/>
        </w:trPr>
        <w:tc>
          <w:tcPr>
            <w:tcW w:w="588" w:type="dxa"/>
            <w:tcBorders>
              <w:tl2br w:val="nil"/>
              <w:tr2bl w:val="nil"/>
            </w:tcBorders>
            <w:shd w:val="clear" w:color="auto" w:fill="auto"/>
            <w:vAlign w:val="center"/>
          </w:tcPr>
          <w:p>
            <w:pPr>
              <w:pStyle w:val="2"/>
              <w:numPr>
                <w:ilvl w:val="1"/>
                <w:numId w:val="0"/>
              </w:numPr>
              <w:tabs>
                <w:tab w:val="clear" w:pos="1276"/>
              </w:tabs>
              <w:spacing w:before="50" w:after="50" w:line="240" w:lineRule="auto"/>
              <w:ind w:left="0" w:leftChars="0" w:firstLine="0" w:firstLineChars="0"/>
              <w:jc w:val="center"/>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12</w:t>
            </w:r>
          </w:p>
        </w:tc>
        <w:tc>
          <w:tcPr>
            <w:tcW w:w="5920" w:type="dxa"/>
            <w:tcBorders>
              <w:tl2br w:val="nil"/>
              <w:tr2bl w:val="nil"/>
            </w:tcBorders>
            <w:shd w:val="clear" w:color="auto" w:fill="auto"/>
            <w:vAlign w:val="center"/>
          </w:tcPr>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1)可移动式阀冷系统仪表传感器智能检测平台样机1套；</w:t>
            </w:r>
          </w:p>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2)智能检测软件1套；</w:t>
            </w:r>
          </w:p>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3)设备说明书1份；</w:t>
            </w:r>
          </w:p>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4)产品合格证1份；</w:t>
            </w:r>
          </w:p>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5)产品第三方检测报告1份；</w:t>
            </w:r>
          </w:p>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6)现场安装调试报告1份；</w:t>
            </w:r>
          </w:p>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7)逻辑说明书1份；</w:t>
            </w:r>
          </w:p>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8)电气原理图1份；</w:t>
            </w:r>
          </w:p>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9)全套终版设计图纸1份。</w:t>
            </w:r>
          </w:p>
        </w:tc>
        <w:tc>
          <w:tcPr>
            <w:tcW w:w="2046" w:type="dxa"/>
            <w:tcBorders>
              <w:tl2br w:val="nil"/>
              <w:tr2bl w:val="nil"/>
            </w:tcBorders>
            <w:shd w:val="clear" w:color="auto" w:fill="auto"/>
            <w:vAlign w:val="center"/>
          </w:tcPr>
          <w:p>
            <w:pPr>
              <w:pStyle w:val="2"/>
              <w:numPr>
                <w:ilvl w:val="1"/>
                <w:numId w:val="0"/>
              </w:numPr>
              <w:tabs>
                <w:tab w:val="clear" w:pos="1276"/>
              </w:tabs>
              <w:spacing w:before="50" w:after="50" w:line="240" w:lineRule="auto"/>
              <w:ind w:left="0" w:leftChars="0" w:firstLine="0" w:firstLineChars="0"/>
              <w:jc w:val="left"/>
              <w:rPr>
                <w:rFonts w:hint="eastAsia" w:ascii="宋体" w:hAnsi="宋体" w:eastAsia="宋体" w:cs="宋体"/>
                <w:sz w:val="24"/>
                <w:szCs w:val="24"/>
                <w:highlight w:val="none"/>
                <w:lang w:val="en-US" w:eastAsia="zh-CN"/>
              </w:rPr>
            </w:pPr>
          </w:p>
        </w:tc>
      </w:tr>
    </w:tbl>
    <w:p>
      <w:pPr>
        <w:tabs>
          <w:tab w:val="left" w:pos="7180"/>
          <w:tab w:val="left" w:pos="7601"/>
        </w:tabs>
        <w:spacing w:line="360" w:lineRule="auto"/>
        <w:ind w:firstLine="3808" w:firstLineChars="1600"/>
        <w:jc w:val="both"/>
        <w:rPr>
          <w:rFonts w:hint="eastAsia" w:asciiTheme="minorEastAsia" w:hAnsiTheme="minorEastAsia" w:eastAsiaTheme="minorEastAsia" w:cstheme="minorEastAsia"/>
          <w:color w:val="auto"/>
          <w:spacing w:val="-1"/>
          <w:kern w:val="0"/>
          <w:sz w:val="24"/>
          <w:szCs w:val="24"/>
          <w:highlight w:val="none"/>
          <w:lang w:val="zh-CN"/>
        </w:rPr>
      </w:pPr>
    </w:p>
    <w:p>
      <w:pPr>
        <w:tabs>
          <w:tab w:val="left" w:pos="7180"/>
          <w:tab w:val="left" w:pos="7601"/>
        </w:tabs>
        <w:spacing w:line="360" w:lineRule="auto"/>
        <w:ind w:firstLine="3808" w:firstLineChars="1600"/>
        <w:jc w:val="both"/>
        <w:rPr>
          <w:rFonts w:hint="eastAsia" w:asciiTheme="minorEastAsia" w:hAnsiTheme="minorEastAsia" w:eastAsiaTheme="minorEastAsia" w:cstheme="minorEastAsia"/>
          <w:color w:val="auto"/>
          <w:spacing w:val="-1"/>
          <w:kern w:val="0"/>
          <w:sz w:val="24"/>
          <w:szCs w:val="24"/>
          <w:highlight w:val="none"/>
          <w:lang w:val="zh-CN"/>
        </w:rPr>
      </w:pPr>
    </w:p>
    <w:p>
      <w:pPr>
        <w:tabs>
          <w:tab w:val="left" w:pos="7180"/>
          <w:tab w:val="left" w:pos="7601"/>
        </w:tabs>
        <w:spacing w:line="360" w:lineRule="auto"/>
        <w:ind w:firstLine="3808" w:firstLineChars="1600"/>
        <w:jc w:val="both"/>
        <w:rPr>
          <w:rFonts w:asciiTheme="minorEastAsia" w:hAnsiTheme="minorEastAsia" w:eastAsiaTheme="minorEastAsia" w:cstheme="minorEastAsia"/>
          <w:color w:val="auto"/>
          <w:spacing w:val="23"/>
          <w:kern w:val="0"/>
          <w:sz w:val="24"/>
          <w:szCs w:val="24"/>
          <w:highlight w:val="none"/>
          <w:lang w:val="zh-CN"/>
        </w:rPr>
      </w:pPr>
      <w:r>
        <w:rPr>
          <w:rFonts w:hint="eastAsia" w:asciiTheme="minorEastAsia" w:hAnsiTheme="minorEastAsia" w:eastAsiaTheme="minorEastAsia" w:cstheme="minorEastAsia"/>
          <w:color w:val="auto"/>
          <w:spacing w:val="-1"/>
          <w:kern w:val="0"/>
          <w:sz w:val="24"/>
          <w:szCs w:val="24"/>
          <w:highlight w:val="none"/>
          <w:lang w:val="zh-CN"/>
        </w:rPr>
        <w:t>报价单位：</w:t>
      </w:r>
      <w:r>
        <w:rPr>
          <w:rFonts w:hint="eastAsia" w:asciiTheme="minorEastAsia" w:hAnsiTheme="minorEastAsia" w:eastAsiaTheme="minorEastAsia" w:cstheme="minorEastAsia"/>
          <w:color w:val="auto"/>
          <w:spacing w:val="-1"/>
          <w:kern w:val="0"/>
          <w:sz w:val="24"/>
          <w:szCs w:val="24"/>
          <w:highlight w:val="none"/>
          <w:u w:val="single" w:color="000000"/>
          <w:lang w:val="zh-CN"/>
        </w:rPr>
        <w:t xml:space="preserve">               </w:t>
      </w:r>
      <w:r>
        <w:rPr>
          <w:rFonts w:hint="eastAsia" w:asciiTheme="minorEastAsia" w:hAnsiTheme="minorEastAsia" w:eastAsiaTheme="minorEastAsia" w:cstheme="minorEastAsia"/>
          <w:color w:val="auto"/>
          <w:kern w:val="0"/>
          <w:sz w:val="24"/>
          <w:szCs w:val="24"/>
          <w:highlight w:val="none"/>
          <w:lang w:val="zh-CN"/>
        </w:rPr>
        <w:t>（盖单位章）</w:t>
      </w:r>
    </w:p>
    <w:p>
      <w:pPr>
        <w:tabs>
          <w:tab w:val="left" w:pos="7180"/>
          <w:tab w:val="left" w:pos="7601"/>
        </w:tabs>
        <w:spacing w:line="360" w:lineRule="auto"/>
        <w:jc w:val="left"/>
        <w:rPr>
          <w:rFonts w:asciiTheme="minorEastAsia" w:hAnsiTheme="minorEastAsia" w:eastAsiaTheme="minorEastAsia" w:cstheme="minorEastAsia"/>
          <w:color w:val="auto"/>
          <w:spacing w:val="-1"/>
          <w:kern w:val="0"/>
          <w:sz w:val="24"/>
          <w:szCs w:val="24"/>
          <w:highlight w:val="none"/>
          <w:lang w:val="zh-CN"/>
        </w:rPr>
      </w:pPr>
    </w:p>
    <w:p>
      <w:pPr>
        <w:tabs>
          <w:tab w:val="left" w:pos="7180"/>
          <w:tab w:val="left" w:pos="7601"/>
        </w:tabs>
        <w:spacing w:line="360" w:lineRule="auto"/>
        <w:jc w:val="right"/>
        <w:rPr>
          <w:rFonts w:asciiTheme="minorEastAsia" w:hAnsiTheme="minorEastAsia" w:eastAsiaTheme="minorEastAsia" w:cstheme="minorEastAsia"/>
          <w:color w:val="auto"/>
          <w:kern w:val="0"/>
          <w:sz w:val="24"/>
          <w:szCs w:val="24"/>
          <w:highlight w:val="none"/>
          <w:lang w:val="zh-CN"/>
        </w:rPr>
      </w:pPr>
      <w:r>
        <w:rPr>
          <w:rFonts w:hint="eastAsia" w:asciiTheme="minorEastAsia" w:hAnsiTheme="minorEastAsia" w:eastAsiaTheme="minorEastAsia" w:cstheme="minorEastAsia"/>
          <w:color w:val="auto"/>
          <w:spacing w:val="-1"/>
          <w:kern w:val="0"/>
          <w:sz w:val="24"/>
          <w:szCs w:val="24"/>
          <w:highlight w:val="none"/>
          <w:lang w:val="zh-CN"/>
        </w:rPr>
        <w:t>法定代表人或授权代表：</w:t>
      </w:r>
      <w:r>
        <w:rPr>
          <w:rFonts w:hint="eastAsia" w:asciiTheme="minorEastAsia" w:hAnsiTheme="minorEastAsia" w:eastAsiaTheme="minorEastAsia" w:cstheme="minorEastAsia"/>
          <w:color w:val="auto"/>
          <w:spacing w:val="-1"/>
          <w:kern w:val="0"/>
          <w:sz w:val="24"/>
          <w:szCs w:val="24"/>
          <w:highlight w:val="none"/>
          <w:u w:val="single" w:color="000000"/>
          <w:lang w:val="zh-CN"/>
        </w:rPr>
        <w:t xml:space="preserve">        </w:t>
      </w:r>
      <w:r>
        <w:rPr>
          <w:rFonts w:hint="eastAsia" w:asciiTheme="minorEastAsia" w:hAnsiTheme="minorEastAsia" w:eastAsiaTheme="minorEastAsia" w:cstheme="minorEastAsia"/>
          <w:color w:val="auto"/>
          <w:kern w:val="0"/>
          <w:sz w:val="24"/>
          <w:szCs w:val="24"/>
          <w:highlight w:val="none"/>
          <w:lang w:val="zh-CN"/>
        </w:rPr>
        <w:t>（签字）</w:t>
      </w:r>
    </w:p>
    <w:p>
      <w:pPr>
        <w:tabs>
          <w:tab w:val="left" w:pos="525"/>
          <w:tab w:val="left" w:pos="1051"/>
        </w:tabs>
        <w:wordWrap w:val="0"/>
        <w:spacing w:line="360" w:lineRule="auto"/>
        <w:jc w:val="right"/>
        <w:rPr>
          <w:rFonts w:asciiTheme="minorEastAsia" w:hAnsiTheme="minorEastAsia" w:eastAsiaTheme="minorEastAsia" w:cstheme="minorEastAsia"/>
          <w:color w:val="auto"/>
          <w:kern w:val="0"/>
          <w:sz w:val="24"/>
          <w:szCs w:val="24"/>
          <w:highlight w:val="none"/>
          <w:lang w:val="zh-CN"/>
        </w:rPr>
      </w:pPr>
    </w:p>
    <w:p>
      <w:pPr>
        <w:tabs>
          <w:tab w:val="left" w:pos="722"/>
          <w:tab w:val="left" w:pos="1323"/>
        </w:tabs>
        <w:spacing w:line="360" w:lineRule="auto"/>
        <w:jc w:val="right"/>
        <w:rPr>
          <w:b/>
          <w:bCs/>
          <w:color w:val="auto"/>
          <w:spacing w:val="14"/>
          <w:kern w:val="0"/>
          <w:sz w:val="24"/>
          <w:szCs w:val="24"/>
          <w:highlight w:val="none"/>
        </w:rPr>
      </w:pPr>
      <w:r>
        <w:rPr>
          <w:rFonts w:hint="eastAsia" w:asciiTheme="minorEastAsia" w:hAnsiTheme="minorEastAsia" w:eastAsiaTheme="minorEastAsia" w:cstheme="minorEastAsia"/>
          <w:color w:val="auto"/>
          <w:kern w:val="0"/>
          <w:sz w:val="24"/>
          <w:szCs w:val="24"/>
          <w:highlight w:val="none"/>
          <w:lang w:val="zh-CN"/>
        </w:rPr>
        <w:t>年      月      日</w:t>
      </w:r>
    </w:p>
    <w:p>
      <w:pPr>
        <w:spacing w:line="360" w:lineRule="auto"/>
        <w:outlineLvl w:val="5"/>
        <w:rPr>
          <w:b/>
          <w:bCs/>
          <w:color w:val="auto"/>
          <w:spacing w:val="14"/>
          <w:kern w:val="0"/>
          <w:sz w:val="24"/>
          <w:szCs w:val="24"/>
          <w:highlight w:val="none"/>
        </w:rPr>
      </w:pPr>
    </w:p>
    <w:p>
      <w:pPr>
        <w:rPr>
          <w:rFonts w:hint="eastAsia"/>
          <w:b/>
          <w:bCs/>
          <w:color w:val="auto"/>
          <w:spacing w:val="14"/>
          <w:kern w:val="0"/>
          <w:sz w:val="24"/>
          <w:szCs w:val="24"/>
          <w:highlight w:val="none"/>
        </w:rPr>
      </w:pPr>
      <w:r>
        <w:rPr>
          <w:rFonts w:hint="eastAsia"/>
          <w:b/>
          <w:bCs/>
          <w:color w:val="auto"/>
          <w:spacing w:val="14"/>
          <w:kern w:val="0"/>
          <w:sz w:val="24"/>
          <w:szCs w:val="24"/>
          <w:highlight w:val="none"/>
        </w:rPr>
        <w:br w:type="page"/>
      </w:r>
    </w:p>
    <w:p>
      <w:pPr>
        <w:spacing w:line="360" w:lineRule="auto"/>
        <w:jc w:val="center"/>
        <w:outlineLvl w:val="5"/>
        <w:rPr>
          <w:b/>
          <w:bCs/>
          <w:spacing w:val="14"/>
          <w:kern w:val="0"/>
          <w:sz w:val="28"/>
          <w:szCs w:val="28"/>
          <w:highlight w:val="none"/>
        </w:rPr>
      </w:pPr>
      <w:r>
        <w:rPr>
          <w:rFonts w:hint="eastAsia"/>
          <w:b/>
          <w:bCs/>
          <w:spacing w:val="14"/>
          <w:kern w:val="0"/>
          <w:sz w:val="28"/>
          <w:szCs w:val="28"/>
          <w:highlight w:val="none"/>
        </w:rPr>
        <w:t>售后服务</w:t>
      </w:r>
    </w:p>
    <w:tbl>
      <w:tblPr>
        <w:tblStyle w:val="19"/>
        <w:tblpPr w:leftFromText="180" w:rightFromText="180" w:vertAnchor="text" w:horzAnchor="page" w:tblpXSpec="center" w:tblpY="129"/>
        <w:tblOverlap w:val="never"/>
        <w:tblW w:w="85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5" w:type="dxa"/>
          <w:left w:w="15" w:type="dxa"/>
          <w:bottom w:w="15" w:type="dxa"/>
          <w:right w:w="15" w:type="dxa"/>
        </w:tblCellMar>
      </w:tblPr>
      <w:tblGrid>
        <w:gridCol w:w="588"/>
        <w:gridCol w:w="5920"/>
        <w:gridCol w:w="20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351" w:hRule="atLeast"/>
          <w:jc w:val="center"/>
        </w:trPr>
        <w:tc>
          <w:tcPr>
            <w:tcW w:w="588" w:type="dxa"/>
            <w:tcBorders>
              <w:tl2br w:val="nil"/>
              <w:tr2bl w:val="nil"/>
            </w:tcBorders>
            <w:shd w:val="clear" w:color="auto" w:fill="auto"/>
            <w:vAlign w:val="center"/>
          </w:tcPr>
          <w:p>
            <w:pPr>
              <w:widowControl/>
              <w:textAlignment w:val="center"/>
              <w:rPr>
                <w:rFonts w:asciiTheme="minorEastAsia" w:hAnsiTheme="minorEastAsia" w:eastAsiaTheme="minorEastAsia" w:cstheme="minorEastAsia"/>
                <w:b/>
                <w:sz w:val="24"/>
                <w:highlight w:val="none"/>
              </w:rPr>
            </w:pPr>
            <w:r>
              <w:rPr>
                <w:rFonts w:hint="eastAsia" w:asciiTheme="minorEastAsia" w:hAnsiTheme="minorEastAsia" w:eastAsiaTheme="minorEastAsia" w:cstheme="minorEastAsia"/>
                <w:b/>
                <w:kern w:val="0"/>
                <w:sz w:val="24"/>
                <w:highlight w:val="none"/>
                <w:lang w:bidi="ar"/>
              </w:rPr>
              <w:t>序号</w:t>
            </w:r>
          </w:p>
        </w:tc>
        <w:tc>
          <w:tcPr>
            <w:tcW w:w="5920" w:type="dxa"/>
            <w:tcBorders>
              <w:tl2br w:val="nil"/>
              <w:tr2bl w:val="nil"/>
            </w:tcBorders>
            <w:shd w:val="clear" w:color="auto" w:fill="auto"/>
            <w:vAlign w:val="center"/>
          </w:tcPr>
          <w:p>
            <w:pPr>
              <w:widowControl/>
              <w:jc w:val="center"/>
              <w:textAlignment w:val="center"/>
              <w:rPr>
                <w:rFonts w:asciiTheme="minorEastAsia" w:hAnsiTheme="minorEastAsia" w:eastAsiaTheme="minorEastAsia" w:cstheme="minorEastAsia"/>
                <w:b/>
                <w:sz w:val="24"/>
                <w:highlight w:val="none"/>
              </w:rPr>
            </w:pPr>
            <w:r>
              <w:rPr>
                <w:rFonts w:hint="eastAsia" w:asciiTheme="minorEastAsia" w:hAnsiTheme="minorEastAsia" w:eastAsiaTheme="minorEastAsia" w:cstheme="minorEastAsia"/>
                <w:b/>
                <w:kern w:val="0"/>
                <w:sz w:val="24"/>
                <w:highlight w:val="none"/>
                <w:lang w:bidi="ar"/>
              </w:rPr>
              <w:t>售后服务要求</w:t>
            </w:r>
          </w:p>
        </w:tc>
        <w:tc>
          <w:tcPr>
            <w:tcW w:w="2046" w:type="dxa"/>
            <w:tcBorders>
              <w:tl2br w:val="nil"/>
              <w:tr2bl w:val="nil"/>
            </w:tcBorders>
            <w:shd w:val="clear" w:color="auto" w:fill="auto"/>
            <w:vAlign w:val="center"/>
          </w:tcPr>
          <w:p>
            <w:pPr>
              <w:widowControl/>
              <w:jc w:val="center"/>
              <w:textAlignment w:val="center"/>
              <w:rPr>
                <w:rFonts w:asciiTheme="minorEastAsia" w:hAnsiTheme="minorEastAsia" w:eastAsiaTheme="minorEastAsia" w:cstheme="minorEastAsia"/>
                <w:b/>
                <w:kern w:val="0"/>
                <w:sz w:val="24"/>
                <w:highlight w:val="none"/>
                <w:lang w:bidi="ar"/>
              </w:rPr>
            </w:pPr>
            <w:r>
              <w:rPr>
                <w:rFonts w:hint="eastAsia" w:asciiTheme="minorEastAsia" w:hAnsiTheme="minorEastAsia" w:eastAsiaTheme="minorEastAsia" w:cstheme="minorEastAsia"/>
                <w:b/>
                <w:kern w:val="0"/>
                <w:sz w:val="24"/>
                <w:highlight w:val="none"/>
                <w:lang w:bidi="ar"/>
              </w:rPr>
              <w:t>报价单位是否满足</w:t>
            </w:r>
          </w:p>
          <w:p>
            <w:pPr>
              <w:widowControl/>
              <w:jc w:val="center"/>
              <w:textAlignment w:val="center"/>
              <w:rPr>
                <w:rFonts w:asciiTheme="minorEastAsia" w:hAnsiTheme="minorEastAsia" w:eastAsiaTheme="minorEastAsia" w:cstheme="minorEastAsia"/>
                <w:b/>
                <w:sz w:val="24"/>
                <w:highlight w:val="none"/>
              </w:rPr>
            </w:pPr>
            <w:r>
              <w:rPr>
                <w:rFonts w:hint="eastAsia" w:asciiTheme="minorEastAsia" w:hAnsiTheme="minorEastAsia" w:eastAsiaTheme="minorEastAsia" w:cstheme="minorEastAsia"/>
                <w:b/>
                <w:kern w:val="0"/>
                <w:sz w:val="24"/>
                <w:highlight w:val="none"/>
                <w:lang w:bidi="ar"/>
              </w:rPr>
              <w:t>（填：是/否）</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952" w:hRule="exact"/>
          <w:jc w:val="center"/>
        </w:trPr>
        <w:tc>
          <w:tcPr>
            <w:tcW w:w="588" w:type="dxa"/>
            <w:tcBorders>
              <w:tl2br w:val="nil"/>
              <w:tr2bl w:val="nil"/>
            </w:tcBorders>
            <w:shd w:val="clear" w:color="auto" w:fill="auto"/>
            <w:vAlign w:val="center"/>
          </w:tcPr>
          <w:p>
            <w:pPr>
              <w:widowControl/>
              <w:jc w:val="center"/>
              <w:textAlignment w:val="center"/>
              <w:rPr>
                <w:rFonts w:asciiTheme="minorEastAsia" w:hAnsiTheme="minorEastAsia" w:eastAsiaTheme="minorEastAsia" w:cstheme="minorEastAsia"/>
                <w:b/>
                <w:kern w:val="0"/>
                <w:sz w:val="24"/>
                <w:highlight w:val="none"/>
                <w:lang w:bidi="ar"/>
              </w:rPr>
            </w:pPr>
            <w:r>
              <w:rPr>
                <w:rFonts w:hint="eastAsia" w:asciiTheme="minorEastAsia" w:hAnsiTheme="minorEastAsia" w:eastAsiaTheme="minorEastAsia" w:cstheme="minorEastAsia"/>
                <w:b/>
                <w:kern w:val="0"/>
                <w:sz w:val="24"/>
                <w:highlight w:val="none"/>
                <w:lang w:bidi="ar"/>
              </w:rPr>
              <w:t>1</w:t>
            </w:r>
          </w:p>
        </w:tc>
        <w:tc>
          <w:tcPr>
            <w:tcW w:w="5920" w:type="dxa"/>
            <w:tcBorders>
              <w:tl2br w:val="nil"/>
              <w:tr2bl w:val="nil"/>
            </w:tcBorders>
            <w:shd w:val="clear" w:color="auto" w:fill="auto"/>
            <w:vAlign w:val="center"/>
          </w:tcPr>
          <w:p>
            <w:pPr>
              <w:spacing w:line="360" w:lineRule="auto"/>
              <w:rPr>
                <w:rFonts w:ascii="宋体" w:hAnsi="宋体" w:cs="宋体"/>
                <w:sz w:val="24"/>
                <w:highlight w:val="none"/>
              </w:rPr>
            </w:pPr>
            <w:r>
              <w:rPr>
                <w:rFonts w:hint="eastAsia" w:ascii="宋体" w:hAnsi="宋体" w:cs="宋体"/>
                <w:b/>
                <w:bCs/>
                <w:sz w:val="24"/>
                <w:highlight w:val="none"/>
              </w:rPr>
              <w:t>发票要求：</w:t>
            </w:r>
            <w:r>
              <w:rPr>
                <w:rFonts w:hint="eastAsia" w:ascii="宋体" w:hAnsi="宋体" w:cs="宋体"/>
                <w:sz w:val="24"/>
                <w:highlight w:val="none"/>
              </w:rPr>
              <w:t>发票应根据分项报价清单分项开具对应符合规定税率的全额增值税专用发票。</w:t>
            </w:r>
          </w:p>
          <w:p>
            <w:pPr>
              <w:widowControl/>
              <w:textAlignment w:val="center"/>
              <w:rPr>
                <w:rFonts w:ascii="宋体" w:hAnsi="宋体"/>
                <w:sz w:val="24"/>
                <w:highlight w:val="none"/>
              </w:rPr>
            </w:pP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sz w:val="24"/>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869" w:hRule="exact"/>
          <w:jc w:val="center"/>
        </w:trPr>
        <w:tc>
          <w:tcPr>
            <w:tcW w:w="588" w:type="dxa"/>
            <w:tcBorders>
              <w:tl2br w:val="nil"/>
              <w:tr2bl w:val="nil"/>
            </w:tcBorders>
            <w:shd w:val="clear" w:color="auto" w:fill="auto"/>
            <w:vAlign w:val="center"/>
          </w:tcPr>
          <w:p>
            <w:pPr>
              <w:widowControl/>
              <w:jc w:val="center"/>
              <w:textAlignment w:val="center"/>
              <w:rPr>
                <w:rFonts w:asciiTheme="minorEastAsia" w:hAnsiTheme="minorEastAsia" w:eastAsiaTheme="minorEastAsia" w:cstheme="minorEastAsia"/>
                <w:b/>
                <w:kern w:val="0"/>
                <w:sz w:val="24"/>
                <w:highlight w:val="none"/>
                <w:lang w:bidi="ar"/>
              </w:rPr>
            </w:pPr>
            <w:r>
              <w:rPr>
                <w:rFonts w:hint="eastAsia" w:asciiTheme="minorEastAsia" w:hAnsiTheme="minorEastAsia" w:eastAsiaTheme="minorEastAsia" w:cstheme="minorEastAsia"/>
                <w:b/>
                <w:kern w:val="0"/>
                <w:sz w:val="24"/>
                <w:highlight w:val="none"/>
                <w:lang w:bidi="ar"/>
              </w:rPr>
              <w:t>2</w:t>
            </w:r>
          </w:p>
        </w:tc>
        <w:tc>
          <w:tcPr>
            <w:tcW w:w="5920" w:type="dxa"/>
            <w:tcBorders>
              <w:tl2br w:val="nil"/>
              <w:tr2bl w:val="nil"/>
            </w:tcBorders>
            <w:shd w:val="clear" w:color="auto" w:fill="auto"/>
            <w:vAlign w:val="center"/>
          </w:tcPr>
          <w:p>
            <w:pPr>
              <w:spacing w:line="360" w:lineRule="auto"/>
              <w:rPr>
                <w:rFonts w:ascii="宋体" w:hAnsi="宋体"/>
                <w:sz w:val="24"/>
                <w:highlight w:val="none"/>
              </w:rPr>
            </w:pPr>
            <w:r>
              <w:rPr>
                <w:rFonts w:hint="eastAsia" w:ascii="宋体" w:hAnsi="宋体" w:cs="宋体"/>
                <w:b/>
                <w:bCs/>
                <w:sz w:val="24"/>
                <w:highlight w:val="none"/>
              </w:rPr>
              <w:t>技术服务响应要求：</w:t>
            </w:r>
            <w:r>
              <w:rPr>
                <w:rFonts w:hint="eastAsia" w:ascii="宋体" w:hAnsi="宋体"/>
                <w:color w:val="auto"/>
                <w:sz w:val="24"/>
                <w:szCs w:val="24"/>
                <w:highlight w:val="none"/>
                <w:lang w:val="en-US" w:eastAsia="zh-CN"/>
              </w:rPr>
              <w:t>质量保证期不少于12个月，任何质量问题质保期内免费进行修理、更换，并提出后续的改进方案，超质保期只收取材料成本费用，售后服务响应时间48h内</w:t>
            </w:r>
            <w:r>
              <w:rPr>
                <w:rFonts w:hint="eastAsia" w:ascii="宋体" w:hAnsi="宋体" w:cs="宋体"/>
                <w:sz w:val="24"/>
                <w:highlight w:val="none"/>
              </w:rPr>
              <w:t>。</w:t>
            </w: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sz w:val="24"/>
                <w:highlight w:val="no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5" w:type="dxa"/>
            <w:bottom w:w="15" w:type="dxa"/>
            <w:right w:w="15" w:type="dxa"/>
          </w:tblCellMar>
        </w:tblPrEx>
        <w:trPr>
          <w:trHeight w:val="1559" w:hRule="exact"/>
          <w:jc w:val="center"/>
        </w:trPr>
        <w:tc>
          <w:tcPr>
            <w:tcW w:w="588" w:type="dxa"/>
            <w:tcBorders>
              <w:tl2br w:val="nil"/>
              <w:tr2bl w:val="nil"/>
            </w:tcBorders>
            <w:shd w:val="clear" w:color="auto" w:fill="auto"/>
            <w:vAlign w:val="center"/>
          </w:tcPr>
          <w:p>
            <w:pPr>
              <w:widowControl/>
              <w:jc w:val="center"/>
              <w:textAlignment w:val="center"/>
              <w:rPr>
                <w:rFonts w:hint="eastAsia" w:asciiTheme="minorEastAsia" w:hAnsiTheme="minorEastAsia" w:eastAsiaTheme="minorEastAsia" w:cstheme="minorEastAsia"/>
                <w:b/>
                <w:color w:val="auto"/>
                <w:kern w:val="0"/>
                <w:sz w:val="24"/>
                <w:highlight w:val="none"/>
                <w:lang w:val="en-US" w:eastAsia="zh-CN" w:bidi="ar"/>
              </w:rPr>
            </w:pPr>
            <w:r>
              <w:rPr>
                <w:rFonts w:hint="eastAsia" w:asciiTheme="minorEastAsia" w:hAnsiTheme="minorEastAsia" w:eastAsiaTheme="minorEastAsia" w:cstheme="minorEastAsia"/>
                <w:b/>
                <w:color w:val="auto"/>
                <w:kern w:val="0"/>
                <w:sz w:val="24"/>
                <w:highlight w:val="none"/>
                <w:lang w:val="en-US" w:eastAsia="zh-CN" w:bidi="ar"/>
              </w:rPr>
              <w:t>3</w:t>
            </w:r>
          </w:p>
        </w:tc>
        <w:tc>
          <w:tcPr>
            <w:tcW w:w="5920" w:type="dxa"/>
            <w:tcBorders>
              <w:tl2br w:val="nil"/>
              <w:tr2bl w:val="nil"/>
            </w:tcBorders>
            <w:shd w:val="clear" w:color="auto" w:fill="auto"/>
            <w:vAlign w:val="center"/>
          </w:tcPr>
          <w:p>
            <w:pPr>
              <w:spacing w:line="360" w:lineRule="auto"/>
              <w:jc w:val="left"/>
              <w:rPr>
                <w:rFonts w:ascii="宋体" w:hAnsi="宋体" w:cs="宋体"/>
                <w:color w:val="auto"/>
                <w:sz w:val="24"/>
                <w:highlight w:val="none"/>
              </w:rPr>
            </w:pPr>
            <w:r>
              <w:rPr>
                <w:rFonts w:hint="eastAsia" w:ascii="宋体" w:hAnsi="宋体" w:cs="宋体"/>
                <w:b/>
                <w:bCs/>
                <w:color w:val="auto"/>
                <w:sz w:val="24"/>
                <w:highlight w:val="none"/>
              </w:rPr>
              <w:t>交付时间及地点要求</w:t>
            </w:r>
            <w:r>
              <w:rPr>
                <w:rFonts w:hint="eastAsia" w:ascii="宋体" w:hAnsi="宋体" w:cs="宋体"/>
                <w:b/>
                <w:bCs/>
                <w:color w:val="auto"/>
                <w:sz w:val="24"/>
                <w:highlight w:val="none"/>
                <w:lang w:val="en-US" w:eastAsia="zh-CN"/>
              </w:rPr>
              <w:t>:</w:t>
            </w:r>
            <w:r>
              <w:rPr>
                <w:rFonts w:hint="eastAsia" w:ascii="宋体" w:hAnsi="宋体" w:cs="宋体"/>
                <w:color w:val="auto"/>
                <w:sz w:val="24"/>
                <w:highlight w:val="none"/>
              </w:rPr>
              <w:t>研究成果交付时间为2022年09月</w:t>
            </w:r>
            <w:r>
              <w:rPr>
                <w:rFonts w:hint="eastAsia" w:ascii="宋体" w:hAnsi="宋体" w:cs="宋体"/>
                <w:color w:val="auto"/>
                <w:sz w:val="24"/>
                <w:highlight w:val="none"/>
                <w:lang w:val="en-US" w:eastAsia="zh-CN"/>
              </w:rPr>
              <w:t>15</w:t>
            </w:r>
            <w:r>
              <w:rPr>
                <w:rFonts w:hint="eastAsia" w:ascii="宋体" w:hAnsi="宋体" w:cs="宋体"/>
                <w:color w:val="auto"/>
                <w:sz w:val="24"/>
                <w:highlight w:val="none"/>
              </w:rPr>
              <w:t>日前，研究成果交付地点为</w:t>
            </w:r>
            <w:r>
              <w:rPr>
                <w:rFonts w:hint="eastAsia" w:ascii="宋体" w:hAnsi="宋体"/>
                <w:color w:val="auto"/>
                <w:sz w:val="24"/>
                <w:szCs w:val="24"/>
                <w:highlight w:val="none"/>
                <w:lang w:val="en-US" w:eastAsia="zh-CN"/>
              </w:rPr>
              <w:t>云南省丽江市永胜县三川镇金官换流站</w:t>
            </w:r>
            <w:r>
              <w:rPr>
                <w:rFonts w:hint="eastAsia" w:ascii="宋体" w:hAnsi="宋体" w:cs="宋体"/>
                <w:color w:val="auto"/>
                <w:sz w:val="24"/>
                <w:highlight w:val="none"/>
              </w:rPr>
              <w:t>。</w:t>
            </w:r>
          </w:p>
          <w:p>
            <w:pPr>
              <w:spacing w:line="360" w:lineRule="auto"/>
              <w:rPr>
                <w:rFonts w:hint="eastAsia" w:ascii="宋体" w:hAnsi="宋体" w:eastAsia="宋体" w:cs="宋体"/>
                <w:b/>
                <w:bCs/>
                <w:color w:val="auto"/>
                <w:sz w:val="24"/>
                <w:highlight w:val="none"/>
                <w:lang w:val="en-US" w:eastAsia="zh-CN"/>
              </w:rPr>
            </w:pPr>
          </w:p>
        </w:tc>
        <w:tc>
          <w:tcPr>
            <w:tcW w:w="2046" w:type="dxa"/>
            <w:tcBorders>
              <w:tl2br w:val="nil"/>
              <w:tr2bl w:val="nil"/>
            </w:tcBorders>
            <w:shd w:val="clear" w:color="auto" w:fill="auto"/>
            <w:vAlign w:val="center"/>
          </w:tcPr>
          <w:p>
            <w:pPr>
              <w:jc w:val="center"/>
              <w:rPr>
                <w:rFonts w:asciiTheme="minorEastAsia" w:hAnsiTheme="minorEastAsia" w:eastAsiaTheme="minorEastAsia" w:cstheme="minorEastAsia"/>
                <w:sz w:val="24"/>
                <w:highlight w:val="none"/>
              </w:rPr>
            </w:pPr>
          </w:p>
        </w:tc>
      </w:tr>
    </w:tbl>
    <w:p>
      <w:pPr>
        <w:spacing w:line="360" w:lineRule="auto"/>
        <w:jc w:val="left"/>
        <w:outlineLvl w:val="5"/>
        <w:rPr>
          <w:kern w:val="0"/>
          <w:sz w:val="24"/>
          <w:highlight w:val="none"/>
        </w:rPr>
      </w:pPr>
    </w:p>
    <w:p>
      <w:pPr>
        <w:tabs>
          <w:tab w:val="left" w:pos="7180"/>
          <w:tab w:val="left" w:pos="7601"/>
        </w:tabs>
        <w:spacing w:line="360" w:lineRule="auto"/>
        <w:jc w:val="right"/>
        <w:rPr>
          <w:spacing w:val="-1"/>
          <w:kern w:val="0"/>
          <w:sz w:val="24"/>
          <w:highlight w:val="none"/>
          <w:lang w:val="zh-CN"/>
        </w:rPr>
      </w:pPr>
    </w:p>
    <w:p>
      <w:pPr>
        <w:tabs>
          <w:tab w:val="left" w:pos="7180"/>
          <w:tab w:val="left" w:pos="7601"/>
        </w:tabs>
        <w:spacing w:line="360" w:lineRule="auto"/>
        <w:jc w:val="right"/>
        <w:rPr>
          <w:spacing w:val="23"/>
          <w:kern w:val="0"/>
          <w:sz w:val="24"/>
          <w:highlight w:val="none"/>
          <w:lang w:val="zh-CN"/>
        </w:rPr>
      </w:pPr>
      <w:r>
        <w:rPr>
          <w:rFonts w:hint="eastAsia"/>
          <w:spacing w:val="-1"/>
          <w:kern w:val="0"/>
          <w:sz w:val="24"/>
          <w:highlight w:val="none"/>
          <w:lang w:val="zh-CN"/>
        </w:rPr>
        <w:t>报价单位：</w:t>
      </w:r>
      <w:r>
        <w:rPr>
          <w:spacing w:val="-1"/>
          <w:kern w:val="0"/>
          <w:sz w:val="24"/>
          <w:highlight w:val="none"/>
          <w:u w:val="single" w:color="000000"/>
          <w:lang w:val="zh-CN"/>
        </w:rPr>
        <w:t xml:space="preserve">               </w:t>
      </w:r>
      <w:r>
        <w:rPr>
          <w:rFonts w:hint="eastAsia"/>
          <w:kern w:val="0"/>
          <w:sz w:val="24"/>
          <w:highlight w:val="none"/>
          <w:lang w:val="zh-CN"/>
        </w:rPr>
        <w:t>（盖单位章）</w:t>
      </w:r>
    </w:p>
    <w:p>
      <w:pPr>
        <w:tabs>
          <w:tab w:val="left" w:pos="7180"/>
          <w:tab w:val="left" w:pos="7601"/>
        </w:tabs>
        <w:spacing w:line="360" w:lineRule="auto"/>
        <w:jc w:val="left"/>
        <w:rPr>
          <w:spacing w:val="-1"/>
          <w:kern w:val="0"/>
          <w:sz w:val="24"/>
          <w:highlight w:val="none"/>
          <w:lang w:val="zh-CN"/>
        </w:rPr>
      </w:pPr>
    </w:p>
    <w:p>
      <w:pPr>
        <w:tabs>
          <w:tab w:val="left" w:pos="7180"/>
          <w:tab w:val="left" w:pos="7601"/>
        </w:tabs>
        <w:spacing w:line="360" w:lineRule="auto"/>
        <w:jc w:val="right"/>
        <w:rPr>
          <w:kern w:val="0"/>
          <w:sz w:val="24"/>
          <w:highlight w:val="none"/>
          <w:lang w:val="zh-CN"/>
        </w:rPr>
      </w:pPr>
      <w:r>
        <w:rPr>
          <w:rFonts w:hint="eastAsia"/>
          <w:spacing w:val="-1"/>
          <w:kern w:val="0"/>
          <w:sz w:val="24"/>
          <w:highlight w:val="none"/>
          <w:lang w:val="zh-CN"/>
        </w:rPr>
        <w:t>法定代表人或授权代表：</w:t>
      </w:r>
      <w:r>
        <w:rPr>
          <w:rFonts w:hint="eastAsia"/>
          <w:spacing w:val="-1"/>
          <w:kern w:val="0"/>
          <w:sz w:val="24"/>
          <w:highlight w:val="none"/>
          <w:u w:val="single" w:color="000000"/>
          <w:lang w:val="zh-CN"/>
        </w:rPr>
        <w:t xml:space="preserve">      </w:t>
      </w:r>
      <w:r>
        <w:rPr>
          <w:spacing w:val="-1"/>
          <w:kern w:val="0"/>
          <w:sz w:val="24"/>
          <w:highlight w:val="none"/>
          <w:u w:val="single" w:color="000000"/>
          <w:lang w:val="zh-CN"/>
        </w:rPr>
        <w:t xml:space="preserve">  </w:t>
      </w:r>
      <w:r>
        <w:rPr>
          <w:rFonts w:hint="eastAsia"/>
          <w:kern w:val="0"/>
          <w:sz w:val="24"/>
          <w:highlight w:val="none"/>
          <w:lang w:val="zh-CN"/>
        </w:rPr>
        <w:t>（签字）</w:t>
      </w:r>
    </w:p>
    <w:p>
      <w:pPr>
        <w:tabs>
          <w:tab w:val="left" w:pos="525"/>
          <w:tab w:val="left" w:pos="1051"/>
        </w:tabs>
        <w:wordWrap w:val="0"/>
        <w:spacing w:line="360" w:lineRule="auto"/>
        <w:jc w:val="right"/>
        <w:rPr>
          <w:kern w:val="0"/>
          <w:sz w:val="24"/>
          <w:highlight w:val="none"/>
          <w:lang w:val="zh-CN"/>
        </w:rPr>
      </w:pPr>
    </w:p>
    <w:p>
      <w:pPr>
        <w:tabs>
          <w:tab w:val="left" w:pos="722"/>
          <w:tab w:val="left" w:pos="1323"/>
        </w:tabs>
        <w:spacing w:line="360" w:lineRule="auto"/>
        <w:jc w:val="right"/>
        <w:rPr>
          <w:b/>
          <w:bCs/>
          <w:spacing w:val="13"/>
          <w:kern w:val="0"/>
          <w:sz w:val="28"/>
          <w:szCs w:val="28"/>
          <w:highlight w:val="none"/>
        </w:rPr>
      </w:pPr>
      <w:r>
        <w:rPr>
          <w:rFonts w:hint="eastAsia"/>
          <w:kern w:val="0"/>
          <w:sz w:val="24"/>
          <w:highlight w:val="none"/>
          <w:lang w:val="zh-CN"/>
        </w:rPr>
        <w:t>年</w:t>
      </w:r>
      <w:r>
        <w:rPr>
          <w:kern w:val="0"/>
          <w:sz w:val="24"/>
          <w:highlight w:val="none"/>
          <w:lang w:val="zh-CN"/>
        </w:rPr>
        <w:t xml:space="preserve">      </w:t>
      </w:r>
      <w:r>
        <w:rPr>
          <w:rFonts w:hint="eastAsia"/>
          <w:kern w:val="0"/>
          <w:sz w:val="24"/>
          <w:highlight w:val="none"/>
          <w:lang w:val="zh-CN"/>
        </w:rPr>
        <w:t>月</w:t>
      </w:r>
      <w:r>
        <w:rPr>
          <w:kern w:val="0"/>
          <w:sz w:val="24"/>
          <w:highlight w:val="none"/>
          <w:lang w:val="zh-CN"/>
        </w:rPr>
        <w:t xml:space="preserve">      </w:t>
      </w:r>
      <w:r>
        <w:rPr>
          <w:rFonts w:hint="eastAsia"/>
          <w:kern w:val="0"/>
          <w:sz w:val="24"/>
          <w:highlight w:val="none"/>
          <w:lang w:val="zh-CN"/>
        </w:rPr>
        <w:t>日</w:t>
      </w:r>
    </w:p>
    <w:p>
      <w:pPr>
        <w:spacing w:line="360" w:lineRule="auto"/>
        <w:ind w:firstLine="2506"/>
        <w:jc w:val="left"/>
        <w:outlineLvl w:val="5"/>
        <w:rPr>
          <w:rFonts w:hint="eastAsia"/>
          <w:b/>
          <w:bCs/>
          <w:spacing w:val="13"/>
          <w:kern w:val="0"/>
          <w:sz w:val="28"/>
          <w:szCs w:val="28"/>
          <w:highlight w:val="none"/>
        </w:rPr>
      </w:pPr>
    </w:p>
    <w:p>
      <w:pPr>
        <w:spacing w:line="360" w:lineRule="auto"/>
        <w:ind w:firstLine="2506"/>
        <w:jc w:val="left"/>
        <w:outlineLvl w:val="5"/>
        <w:rPr>
          <w:rFonts w:hint="eastAsia"/>
          <w:b/>
          <w:bCs/>
          <w:color w:val="auto"/>
          <w:spacing w:val="13"/>
          <w:kern w:val="0"/>
          <w:sz w:val="24"/>
          <w:szCs w:val="24"/>
          <w:highlight w:val="none"/>
        </w:rPr>
      </w:pPr>
    </w:p>
    <w:p>
      <w:pPr>
        <w:spacing w:line="360" w:lineRule="auto"/>
        <w:ind w:firstLine="2506"/>
        <w:jc w:val="left"/>
        <w:outlineLvl w:val="5"/>
        <w:rPr>
          <w:rFonts w:hint="eastAsia"/>
          <w:b/>
          <w:bCs/>
          <w:color w:val="auto"/>
          <w:spacing w:val="13"/>
          <w:kern w:val="0"/>
          <w:sz w:val="24"/>
          <w:szCs w:val="24"/>
          <w:highlight w:val="none"/>
        </w:rPr>
      </w:pPr>
    </w:p>
    <w:p>
      <w:pPr>
        <w:spacing w:line="360" w:lineRule="auto"/>
        <w:ind w:firstLine="2506"/>
        <w:jc w:val="left"/>
        <w:outlineLvl w:val="5"/>
        <w:rPr>
          <w:rFonts w:hint="eastAsia"/>
          <w:b/>
          <w:bCs/>
          <w:color w:val="auto"/>
          <w:spacing w:val="13"/>
          <w:kern w:val="0"/>
          <w:sz w:val="24"/>
          <w:szCs w:val="24"/>
          <w:highlight w:val="none"/>
        </w:rPr>
      </w:pPr>
    </w:p>
    <w:p>
      <w:pPr>
        <w:spacing w:line="240" w:lineRule="auto"/>
        <w:ind w:firstLine="0"/>
        <w:jc w:val="left"/>
        <w:outlineLvl w:val="9"/>
        <w:rPr>
          <w:rFonts w:hint="eastAsia"/>
          <w:b/>
          <w:bCs/>
          <w:color w:val="auto"/>
          <w:spacing w:val="13"/>
          <w:kern w:val="0"/>
          <w:sz w:val="24"/>
          <w:szCs w:val="24"/>
          <w:highlight w:val="none"/>
        </w:rPr>
      </w:pPr>
      <w:r>
        <w:rPr>
          <w:rFonts w:hint="eastAsia"/>
          <w:b/>
          <w:bCs/>
          <w:color w:val="auto"/>
          <w:spacing w:val="13"/>
          <w:kern w:val="0"/>
          <w:sz w:val="24"/>
          <w:szCs w:val="24"/>
          <w:highlight w:val="none"/>
        </w:rPr>
        <w:br w:type="page"/>
      </w:r>
    </w:p>
    <w:p>
      <w:pPr>
        <w:spacing w:line="360" w:lineRule="auto"/>
        <w:ind w:firstLine="2506"/>
        <w:jc w:val="left"/>
        <w:outlineLvl w:val="5"/>
        <w:rPr>
          <w:b/>
          <w:bCs/>
          <w:color w:val="auto"/>
          <w:spacing w:val="13"/>
          <w:kern w:val="0"/>
          <w:sz w:val="24"/>
          <w:szCs w:val="24"/>
          <w:highlight w:val="none"/>
        </w:rPr>
      </w:pPr>
      <w:r>
        <w:rPr>
          <w:rFonts w:hint="eastAsia"/>
          <w:b/>
          <w:bCs/>
          <w:color w:val="auto"/>
          <w:spacing w:val="13"/>
          <w:kern w:val="0"/>
          <w:sz w:val="24"/>
          <w:szCs w:val="24"/>
          <w:highlight w:val="none"/>
        </w:rPr>
        <w:t>相关资质文件（复印件）</w:t>
      </w:r>
    </w:p>
    <w:p>
      <w:pPr>
        <w:spacing w:line="360" w:lineRule="auto"/>
        <w:jc w:val="center"/>
        <w:outlineLvl w:val="5"/>
        <w:rPr>
          <w:rFonts w:ascii="宋体" w:hAnsi="宋体"/>
          <w:bCs/>
          <w:color w:val="auto"/>
          <w:sz w:val="24"/>
          <w:szCs w:val="24"/>
          <w:highlight w:val="none"/>
        </w:rPr>
      </w:pPr>
      <w:r>
        <w:rPr>
          <w:rFonts w:hint="eastAsia" w:ascii="宋体" w:hAnsi="宋体"/>
          <w:bCs/>
          <w:color w:val="auto"/>
          <w:spacing w:val="15"/>
          <w:sz w:val="24"/>
          <w:szCs w:val="24"/>
          <w:highlight w:val="none"/>
        </w:rPr>
        <w:t>包括但不限于：企业法人营业执照（三证合一）</w:t>
      </w:r>
      <w:r>
        <w:rPr>
          <w:rFonts w:hint="eastAsia" w:ascii="宋体" w:hAnsi="宋体"/>
          <w:bCs/>
          <w:color w:val="auto"/>
          <w:sz w:val="24"/>
          <w:szCs w:val="24"/>
          <w:highlight w:val="none"/>
        </w:rPr>
        <w:t>等资质文件。</w:t>
      </w:r>
    </w:p>
    <w:p>
      <w:pPr>
        <w:spacing w:line="360" w:lineRule="auto"/>
        <w:outlineLvl w:val="5"/>
        <w:rPr>
          <w:rFonts w:ascii="宋体" w:hAnsi="宋体"/>
          <w:bCs/>
          <w:color w:val="auto"/>
          <w:sz w:val="24"/>
          <w:szCs w:val="24"/>
          <w:highlight w:val="none"/>
        </w:rPr>
      </w:pPr>
    </w:p>
    <w:p>
      <w:pPr>
        <w:spacing w:line="360" w:lineRule="auto"/>
        <w:outlineLvl w:val="5"/>
        <w:rPr>
          <w:rFonts w:ascii="宋体" w:hAnsi="宋体"/>
          <w:bCs/>
          <w:color w:val="auto"/>
          <w:sz w:val="24"/>
          <w:szCs w:val="24"/>
          <w:highlight w:val="none"/>
        </w:rPr>
      </w:pPr>
    </w:p>
    <w:p>
      <w:pPr>
        <w:spacing w:line="360" w:lineRule="auto"/>
        <w:rPr>
          <w:rFonts w:ascii="宋体" w:hAnsi="宋体" w:cs="宋体"/>
          <w:color w:val="auto"/>
          <w:sz w:val="24"/>
          <w:szCs w:val="24"/>
          <w:highlight w:val="none"/>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34"/>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宋简">
    <w:altName w:val="宋体"/>
    <w:panose1 w:val="00000000000000000000"/>
    <w:charset w:val="86"/>
    <w:family w:val="modern"/>
    <w:pitch w:val="default"/>
    <w:sig w:usb0="00000000" w:usb1="00000000" w:usb2="00000012" w:usb3="00000000" w:csb0="00040000" w:csb1="00000000"/>
  </w:font>
  <w:font w:name="Cambria">
    <w:panose1 w:val="02040503050406030204"/>
    <w:charset w:val="00"/>
    <w:family w:val="roman"/>
    <w:pitch w:val="default"/>
    <w:sig w:usb0="E00006FF" w:usb1="420024FF" w:usb2="02000000" w:usb3="00000000" w:csb0="2000019F" w:csb1="00000000"/>
  </w:font>
  <w:font w:name="方正书宋简体">
    <w:altName w:val="宋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EU-F1">
    <w:altName w:val="宋体"/>
    <w:panose1 w:val="00000000000000000000"/>
    <w:charset w:val="86"/>
    <w:family w:val="script"/>
    <w:pitch w:val="default"/>
    <w:sig w:usb0="00000000" w:usb1="00000000" w:usb2="00000010" w:usb3="00000000" w:csb0="00040000" w:csb1="00000000"/>
  </w:font>
  <w:font w:name="方正小标宋_GBK">
    <w:panose1 w:val="02000000000000000000"/>
    <w:charset w:val="86"/>
    <w:family w:val="script"/>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09601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096010" cy="1828800"/>
                      </a:xfrm>
                      <a:prstGeom prst="rect">
                        <a:avLst/>
                      </a:prstGeom>
                      <a:noFill/>
                      <a:ln w="9525">
                        <a:noFill/>
                      </a:ln>
                    </wps:spPr>
                    <wps:txbx>
                      <w:txbxContent>
                        <w:p>
                          <w:pPr>
                            <w:snapToGrid w:val="0"/>
                            <w:rPr>
                              <w:sz w:val="18"/>
                            </w:rPr>
                          </w:pPr>
                        </w:p>
                      </w:txbxContent>
                    </wps:txbx>
                    <wps:bodyPr lIns="0" tIns="0" rIns="0" bIns="0" upright="1">
                      <a:spAutoFit/>
                    </wps:bodyPr>
                  </wps:wsp>
                </a:graphicData>
              </a:graphic>
            </wp:anchor>
          </w:drawing>
        </mc:Choice>
        <mc:Fallback>
          <w:pict>
            <v:shape id="_x0000_s1026" o:spid="_x0000_s1026" o:spt="202" type="#_x0000_t202" style="position:absolute;left:0pt;margin-top:0pt;height:144pt;width:86.3pt;mso-position-horizontal:center;mso-position-horizontal-relative:margin;z-index:251663360;mso-width-relative:page;mso-height-relative:page;" filled="f" stroked="f" coordsize="21600,21600" o:gfxdata="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nIJkC0wAAAAUBAAAPAAAAAAAAAAEAIAAAACIAAABkcnMv&#10;ZG93bnJldi54bWxQSwECFAAUAAAACACHTuJAp5Vo288BAACWAwAADgAAAAAAAAABACAAAAAiAQAA&#10;ZHJzL2Uyb0RvYy54bWxQSwUGAAAAAAYABgBZAQAAYwU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881"/>
      </w:tabs>
    </w:pPr>
    <w:r>
      <mc:AlternateContent>
        <mc:Choice Requires="wps">
          <w:drawing>
            <wp:anchor distT="0" distB="0" distL="114300" distR="114300" simplePos="0" relativeHeight="251668480" behindDoc="0" locked="0" layoutInCell="1" allowOverlap="1">
              <wp:simplePos x="0" y="0"/>
              <wp:positionH relativeFrom="margin">
                <wp:posOffset>2205355</wp:posOffset>
              </wp:positionH>
              <wp:positionV relativeFrom="paragraph">
                <wp:posOffset>-9525</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w:t>
                          </w:r>
                          <w:r>
                            <w:rPr>
                              <w:rFonts w:hint="eastAsia"/>
                              <w:sz w:val="18"/>
                              <w:lang w:val="en-US" w:eastAsia="zh-CN"/>
                            </w:rPr>
                            <w:t>9</w:t>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3.65pt;margin-top:-0.75pt;height:144pt;width:144pt;mso-position-horizontal-relative:margin;mso-wrap-style:none;z-index:251668480;mso-width-relative:page;mso-height-relative:page;" filled="f" stroked="f" coordsize="21600,21600" o:gfxdata="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vcndDYAAAACgEAAA8AAAAAAAAAAQAgAAAAIgAAAGRycy9kb3ducmV2LnhtbFBLAQIU&#10;ABQAAAAIAIdO4kAXDIm4LAIAAFUEAAAOAAAAAAAAAAEAIAAAACcBAABkcnMvZTJvRG9jLnhtbFBL&#10;BQYAAAAABgAGAFkBAADF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w:t>
                    </w:r>
                    <w:r>
                      <w:rPr>
                        <w:rFonts w:hint="eastAsia"/>
                        <w:sz w:val="18"/>
                        <w:lang w:val="en-US" w:eastAsia="zh-CN"/>
                      </w:rPr>
                      <w:t>9</w:t>
                    </w:r>
                    <w:r>
                      <w:rPr>
                        <w:rFonts w:hint="eastAsia"/>
                        <w:sz w:val="18"/>
                        <w:lang w:eastAsia="zh-CN"/>
                      </w:rPr>
                      <w:t xml:space="preserve"> 页</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09601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096010" cy="1828800"/>
                      </a:xfrm>
                      <a:prstGeom prst="rect">
                        <a:avLst/>
                      </a:prstGeom>
                      <a:noFill/>
                      <a:ln w="9525">
                        <a:noFill/>
                      </a:ln>
                    </wps:spPr>
                    <wps:txbx>
                      <w:txbxContent>
                        <w:p>
                          <w:pPr>
                            <w:snapToGrid w:val="0"/>
                            <w:rPr>
                              <w:sz w:val="18"/>
                            </w:rPr>
                          </w:pPr>
                        </w:p>
                      </w:txbxContent>
                    </wps:txbx>
                    <wps:bodyPr lIns="0" tIns="0" rIns="0" bIns="0" upright="1">
                      <a:spAutoFit/>
                    </wps:bodyPr>
                  </wps:wsp>
                </a:graphicData>
              </a:graphic>
            </wp:anchor>
          </w:drawing>
        </mc:Choice>
        <mc:Fallback>
          <w:pict>
            <v:shape id="_x0000_s1026" o:spid="_x0000_s1026" o:spt="202" type="#_x0000_t202" style="position:absolute;left:0pt;margin-top:0pt;height:144pt;width:86.3pt;mso-position-horizontal:center;mso-position-horizontal-relative:margin;z-index:251666432;mso-width-relative:page;mso-height-relative:page;" filled="f" stroked="f" coordsize="21600,21600" o:gfxdata="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nIJkC0wAAAAUBAAAPAAAAAAAAAAEAIAAAACIAAABkcnMv&#10;ZG93bnJldi54bWxQSwECFAAUAAAACACHTuJA+LrFBM8BAACYAwAADgAAAAAAAAABACAAAAAiAQAA&#10;ZHJzL2Uyb0RvYy54bWxQSwUGAAAAAAYABgBZAQAAYwU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val="en-US" w:eastAsia="zh-CN"/>
                            </w:rPr>
                            <w:t>9</w:t>
                          </w:r>
                          <w:r>
                            <w:rPr>
                              <w:rFonts w:hint="eastAsia"/>
                              <w:sz w:val="18"/>
                              <w:lang w:eastAsia="zh-CN"/>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val="en-US" w:eastAsia="zh-CN"/>
                      </w:rPr>
                      <w:t>9</w:t>
                    </w:r>
                    <w:r>
                      <w:rPr>
                        <w:rFonts w:hint="eastAsia"/>
                        <w:sz w:val="18"/>
                        <w:lang w:eastAsia="zh-CN"/>
                      </w:rPr>
                      <w:t>页</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09601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096010" cy="1828800"/>
                      </a:xfrm>
                      <a:prstGeom prst="rect">
                        <a:avLst/>
                      </a:prstGeom>
                      <a:noFill/>
                      <a:ln w="9525">
                        <a:noFill/>
                      </a:ln>
                    </wps:spPr>
                    <wps:txbx>
                      <w:txbxContent>
                        <w:p>
                          <w:pPr>
                            <w:snapToGrid w:val="0"/>
                            <w:rPr>
                              <w:sz w:val="18"/>
                            </w:rPr>
                          </w:pPr>
                        </w:p>
                      </w:txbxContent>
                    </wps:txbx>
                    <wps:bodyPr lIns="0" tIns="0" rIns="0" bIns="0" upright="1">
                      <a:spAutoFit/>
                    </wps:bodyPr>
                  </wps:wsp>
                </a:graphicData>
              </a:graphic>
            </wp:anchor>
          </w:drawing>
        </mc:Choice>
        <mc:Fallback>
          <w:pict>
            <v:shape id="_x0000_s1026" o:spid="_x0000_s1026" o:spt="202" type="#_x0000_t202" style="position:absolute;left:0pt;margin-top:0pt;height:144pt;width:86.3pt;mso-position-horizontal:center;mso-position-horizontal-relative:margin;z-index:251660288;mso-width-relative:page;mso-height-relative:page;" filled="f" stroked="f" coordsize="21600,21600" o:gfxdata="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nIJkC0wAAAAUBAAAPAAAAAAAAAAEAIAAAACIAAABkcnMv&#10;ZG93bnJldi54bWxQSwECFAAUAAAACACHTuJA4B7eVs8BAACWAwAADgAAAAAAAAABACAAAAAiAQAA&#10;ZHJzL2Uyb0RvYy54bWxQSwUGAAAAAAYABgBZAQAAYwU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B"/>
    <w:multiLevelType w:val="multilevel"/>
    <w:tmpl w:val="0000001B"/>
    <w:lvl w:ilvl="0" w:tentative="0">
      <w:start w:val="1"/>
      <w:numFmt w:val="none"/>
      <w:pStyle w:val="3"/>
      <w:lvlText w:val="11"/>
      <w:lvlJc w:val="left"/>
      <w:pPr>
        <w:tabs>
          <w:tab w:val="left" w:pos="425"/>
        </w:tabs>
        <w:ind w:left="0" w:firstLine="0"/>
      </w:pPr>
      <w:rPr>
        <w:rFonts w:hint="eastAsia"/>
      </w:rPr>
    </w:lvl>
    <w:lvl w:ilvl="1" w:tentative="0">
      <w:start w:val="1"/>
      <w:numFmt w:val="upperLetter"/>
      <w:pStyle w:val="2"/>
      <w:lvlText w:val="%2."/>
      <w:lvlJc w:val="left"/>
      <w:pPr>
        <w:tabs>
          <w:tab w:val="left" w:pos="1276"/>
        </w:tabs>
        <w:ind w:left="851" w:firstLine="0"/>
      </w:pPr>
      <w:rPr>
        <w:rFonts w:hint="eastAsia"/>
      </w:rPr>
    </w:lvl>
    <w:lvl w:ilvl="2" w:tentative="0">
      <w:start w:val="1"/>
      <w:numFmt w:val="decimal"/>
      <w:lvlText w:val="%3."/>
      <w:lvlJc w:val="left"/>
      <w:pPr>
        <w:tabs>
          <w:tab w:val="left" w:pos="2126"/>
        </w:tabs>
        <w:ind w:left="1701" w:firstLine="0"/>
      </w:pPr>
      <w:rPr>
        <w:rFonts w:hint="eastAsia"/>
      </w:rPr>
    </w:lvl>
    <w:lvl w:ilvl="3" w:tentative="0">
      <w:start w:val="1"/>
      <w:numFmt w:val="lowerLetter"/>
      <w:lvlText w:val="%4)"/>
      <w:lvlJc w:val="left"/>
      <w:pPr>
        <w:tabs>
          <w:tab w:val="left" w:pos="2976"/>
        </w:tabs>
        <w:ind w:left="2551" w:firstLine="0"/>
      </w:pPr>
      <w:rPr>
        <w:rFonts w:hint="eastAsia"/>
      </w:rPr>
    </w:lvl>
    <w:lvl w:ilvl="4" w:tentative="0">
      <w:start w:val="1"/>
      <w:numFmt w:val="decimal"/>
      <w:lvlText w:val="(%5)"/>
      <w:lvlJc w:val="left"/>
      <w:pPr>
        <w:tabs>
          <w:tab w:val="left" w:pos="3827"/>
        </w:tabs>
        <w:ind w:left="3402" w:firstLine="0"/>
      </w:pPr>
      <w:rPr>
        <w:rFonts w:hint="eastAsia"/>
      </w:rPr>
    </w:lvl>
    <w:lvl w:ilvl="5" w:tentative="0">
      <w:start w:val="1"/>
      <w:numFmt w:val="lowerLetter"/>
      <w:lvlText w:val="(%6)"/>
      <w:lvlJc w:val="left"/>
      <w:pPr>
        <w:tabs>
          <w:tab w:val="left" w:pos="4677"/>
        </w:tabs>
        <w:ind w:left="4252" w:firstLine="0"/>
      </w:pPr>
      <w:rPr>
        <w:rFonts w:hint="eastAsia"/>
      </w:rPr>
    </w:lvl>
    <w:lvl w:ilvl="6" w:tentative="0">
      <w:start w:val="1"/>
      <w:numFmt w:val="lowerRoman"/>
      <w:lvlText w:val="(%7)"/>
      <w:lvlJc w:val="left"/>
      <w:pPr>
        <w:tabs>
          <w:tab w:val="left" w:pos="5528"/>
        </w:tabs>
        <w:ind w:left="5102" w:firstLine="0"/>
      </w:pPr>
      <w:rPr>
        <w:rFonts w:hint="eastAsia"/>
      </w:rPr>
    </w:lvl>
    <w:lvl w:ilvl="7" w:tentative="0">
      <w:start w:val="1"/>
      <w:numFmt w:val="lowerLetter"/>
      <w:lvlText w:val="(%8)"/>
      <w:lvlJc w:val="left"/>
      <w:pPr>
        <w:tabs>
          <w:tab w:val="left" w:pos="6378"/>
        </w:tabs>
        <w:ind w:left="5953" w:firstLine="0"/>
      </w:pPr>
      <w:rPr>
        <w:rFonts w:hint="eastAsia"/>
      </w:rPr>
    </w:lvl>
    <w:lvl w:ilvl="8" w:tentative="0">
      <w:start w:val="1"/>
      <w:numFmt w:val="lowerRoman"/>
      <w:lvlText w:val="(%9)"/>
      <w:lvlJc w:val="left"/>
      <w:pPr>
        <w:tabs>
          <w:tab w:val="left" w:pos="7228"/>
        </w:tabs>
        <w:ind w:left="6803" w:firstLine="0"/>
      </w:pPr>
      <w:rPr>
        <w:rFonts w:hint="eastAsia"/>
      </w:rPr>
    </w:lvl>
  </w:abstractNum>
  <w:abstractNum w:abstractNumId="1">
    <w:nsid w:val="57854CC9"/>
    <w:multiLevelType w:val="multilevel"/>
    <w:tmpl w:val="57854CC9"/>
    <w:lvl w:ilvl="0" w:tentative="0">
      <w:start w:val="1"/>
      <w:numFmt w:val="decimal"/>
      <w:pStyle w:val="51"/>
      <w:lvlText w:val="%1"/>
      <w:lvlJc w:val="left"/>
      <w:pPr>
        <w:ind w:left="425" w:hanging="425"/>
      </w:pPr>
      <w:rPr>
        <w:rFonts w:hint="eastAsia" w:cs="Times New Roman"/>
        <w:sz w:val="21"/>
        <w:szCs w:val="21"/>
      </w:rPr>
    </w:lvl>
    <w:lvl w:ilvl="1" w:tentative="0">
      <w:start w:val="1"/>
      <w:numFmt w:val="decimal"/>
      <w:pStyle w:val="46"/>
      <w:lvlText w:val="%1.%2"/>
      <w:lvlJc w:val="left"/>
      <w:pPr>
        <w:ind w:left="567" w:hanging="425"/>
      </w:pPr>
      <w:rPr>
        <w:rFonts w:hint="eastAsia" w:cs="Times New Roman"/>
        <w:sz w:val="21"/>
        <w:szCs w:val="21"/>
      </w:rPr>
    </w:lvl>
    <w:lvl w:ilvl="2" w:tentative="0">
      <w:start w:val="1"/>
      <w:numFmt w:val="decimal"/>
      <w:lvlText w:val="%1.%2.%3"/>
      <w:lvlJc w:val="left"/>
      <w:pPr>
        <w:ind w:left="851" w:hanging="851"/>
      </w:pPr>
      <w:rPr>
        <w:rFonts w:hint="eastAsia" w:cs="Times New Roman"/>
      </w:rPr>
    </w:lvl>
    <w:lvl w:ilvl="3" w:tentative="0">
      <w:start w:val="1"/>
      <w:numFmt w:val="decimal"/>
      <w:lvlText w:val="%1.%2.%3.%4"/>
      <w:lvlJc w:val="left"/>
      <w:pPr>
        <w:ind w:left="1276" w:hanging="1276"/>
      </w:pPr>
      <w:rPr>
        <w:rFonts w:hint="eastAsia" w:cs="Times New Roman"/>
      </w:rPr>
    </w:lvl>
    <w:lvl w:ilvl="4" w:tentative="0">
      <w:start w:val="1"/>
      <w:numFmt w:val="decimal"/>
      <w:lvlText w:val="%1.%2.%3.%4.%5"/>
      <w:lvlJc w:val="left"/>
      <w:pPr>
        <w:ind w:left="2551" w:hanging="850"/>
      </w:pPr>
      <w:rPr>
        <w:rFonts w:hint="eastAsia" w:cs="Times New Roman"/>
      </w:rPr>
    </w:lvl>
    <w:lvl w:ilvl="5" w:tentative="0">
      <w:start w:val="1"/>
      <w:numFmt w:val="decimal"/>
      <w:lvlText w:val="%1.%2.%3.%4.%5.%6"/>
      <w:lvlJc w:val="left"/>
      <w:pPr>
        <w:ind w:left="3260" w:hanging="1134"/>
      </w:pPr>
      <w:rPr>
        <w:rFonts w:hint="eastAsia" w:cs="Times New Roman"/>
      </w:rPr>
    </w:lvl>
    <w:lvl w:ilvl="6" w:tentative="0">
      <w:start w:val="1"/>
      <w:numFmt w:val="decimal"/>
      <w:lvlText w:val="%1.%2.%3.%4.%5.%6.%7"/>
      <w:lvlJc w:val="left"/>
      <w:pPr>
        <w:ind w:left="3827" w:hanging="1276"/>
      </w:pPr>
      <w:rPr>
        <w:rFonts w:hint="eastAsia" w:cs="Times New Roman"/>
      </w:rPr>
    </w:lvl>
    <w:lvl w:ilvl="7" w:tentative="0">
      <w:start w:val="1"/>
      <w:numFmt w:val="decimal"/>
      <w:lvlText w:val="%1.%2.%3.%4.%5.%6.%7.%8"/>
      <w:lvlJc w:val="left"/>
      <w:pPr>
        <w:ind w:left="4394" w:hanging="1418"/>
      </w:pPr>
      <w:rPr>
        <w:rFonts w:hint="eastAsia" w:cs="Times New Roman"/>
      </w:rPr>
    </w:lvl>
    <w:lvl w:ilvl="8" w:tentative="0">
      <w:start w:val="1"/>
      <w:numFmt w:val="decimal"/>
      <w:lvlText w:val="%1.%2.%3.%4.%5.%6.%7.%8.%9"/>
      <w:lvlJc w:val="left"/>
      <w:pPr>
        <w:ind w:left="5102" w:hanging="1700"/>
      </w:pPr>
      <w:rPr>
        <w:rFonts w:hint="eastAsia" w:cs="Times New Roman"/>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ss Juan">
    <w15:presenceInfo w15:providerId="WPS Office" w15:userId="1949515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5Y2JiYTUzY2U1YzIxYjI5ZDE3Y2FkZDQwYTU2ZjMifQ=="/>
  </w:docVars>
  <w:rsids>
    <w:rsidRoot w:val="00700C0C"/>
    <w:rsid w:val="000342AC"/>
    <w:rsid w:val="000872FD"/>
    <w:rsid w:val="00095578"/>
    <w:rsid w:val="000A66A7"/>
    <w:rsid w:val="000F2DDF"/>
    <w:rsid w:val="00116E19"/>
    <w:rsid w:val="001401FF"/>
    <w:rsid w:val="00141576"/>
    <w:rsid w:val="0018645D"/>
    <w:rsid w:val="001D7B66"/>
    <w:rsid w:val="0020233D"/>
    <w:rsid w:val="003008FE"/>
    <w:rsid w:val="003E3323"/>
    <w:rsid w:val="004913D8"/>
    <w:rsid w:val="004938A7"/>
    <w:rsid w:val="0060730C"/>
    <w:rsid w:val="00610134"/>
    <w:rsid w:val="00611AAA"/>
    <w:rsid w:val="00630461"/>
    <w:rsid w:val="006A222E"/>
    <w:rsid w:val="00700C0C"/>
    <w:rsid w:val="008444B1"/>
    <w:rsid w:val="008D1F6F"/>
    <w:rsid w:val="008E5C9A"/>
    <w:rsid w:val="0091043B"/>
    <w:rsid w:val="009B64F0"/>
    <w:rsid w:val="009C13CE"/>
    <w:rsid w:val="009E26B5"/>
    <w:rsid w:val="00A00FD5"/>
    <w:rsid w:val="00A276B2"/>
    <w:rsid w:val="00A465FA"/>
    <w:rsid w:val="00A7008F"/>
    <w:rsid w:val="00A73D90"/>
    <w:rsid w:val="00BE0E55"/>
    <w:rsid w:val="00C61456"/>
    <w:rsid w:val="00DB2F76"/>
    <w:rsid w:val="00DE3D98"/>
    <w:rsid w:val="00EC56DD"/>
    <w:rsid w:val="00F04019"/>
    <w:rsid w:val="00FE4E68"/>
    <w:rsid w:val="01441B78"/>
    <w:rsid w:val="01A40F8A"/>
    <w:rsid w:val="02AF48FD"/>
    <w:rsid w:val="02E84E1B"/>
    <w:rsid w:val="039A1E76"/>
    <w:rsid w:val="04501704"/>
    <w:rsid w:val="046B4A83"/>
    <w:rsid w:val="04B501F8"/>
    <w:rsid w:val="04CA6BD2"/>
    <w:rsid w:val="04E7608E"/>
    <w:rsid w:val="059742DF"/>
    <w:rsid w:val="059852A9"/>
    <w:rsid w:val="05B67AF4"/>
    <w:rsid w:val="05CD2719"/>
    <w:rsid w:val="05F41940"/>
    <w:rsid w:val="060F4BD6"/>
    <w:rsid w:val="06910EC7"/>
    <w:rsid w:val="06AB0929"/>
    <w:rsid w:val="070A0B6B"/>
    <w:rsid w:val="07961E4E"/>
    <w:rsid w:val="07CD0314"/>
    <w:rsid w:val="085818D9"/>
    <w:rsid w:val="08B379B6"/>
    <w:rsid w:val="08D01A69"/>
    <w:rsid w:val="095B0EE9"/>
    <w:rsid w:val="09B91536"/>
    <w:rsid w:val="0A1C39FC"/>
    <w:rsid w:val="0A5C68BB"/>
    <w:rsid w:val="0A726C5D"/>
    <w:rsid w:val="0A9C5575"/>
    <w:rsid w:val="0AB60694"/>
    <w:rsid w:val="0B3145BB"/>
    <w:rsid w:val="0B5308D4"/>
    <w:rsid w:val="0B62608C"/>
    <w:rsid w:val="0BF7440E"/>
    <w:rsid w:val="0C183058"/>
    <w:rsid w:val="0C79246E"/>
    <w:rsid w:val="0C8849AD"/>
    <w:rsid w:val="0C95712B"/>
    <w:rsid w:val="0CBD44D5"/>
    <w:rsid w:val="0CC4072B"/>
    <w:rsid w:val="0CD95446"/>
    <w:rsid w:val="0CF24637"/>
    <w:rsid w:val="0CFD0263"/>
    <w:rsid w:val="0E2B54C7"/>
    <w:rsid w:val="0E8F38EB"/>
    <w:rsid w:val="0EBD38E5"/>
    <w:rsid w:val="0EC80C5B"/>
    <w:rsid w:val="0EEC7083"/>
    <w:rsid w:val="0EFC5B0E"/>
    <w:rsid w:val="0F7B2D38"/>
    <w:rsid w:val="10090346"/>
    <w:rsid w:val="100E20E9"/>
    <w:rsid w:val="106970E5"/>
    <w:rsid w:val="10741590"/>
    <w:rsid w:val="108F47AF"/>
    <w:rsid w:val="109B34EC"/>
    <w:rsid w:val="109C7D56"/>
    <w:rsid w:val="11325498"/>
    <w:rsid w:val="11727245"/>
    <w:rsid w:val="11C13F63"/>
    <w:rsid w:val="11C4398B"/>
    <w:rsid w:val="11C57E01"/>
    <w:rsid w:val="11DD40A3"/>
    <w:rsid w:val="124B085A"/>
    <w:rsid w:val="127C43FA"/>
    <w:rsid w:val="129D2245"/>
    <w:rsid w:val="12E542C2"/>
    <w:rsid w:val="1376193B"/>
    <w:rsid w:val="13AF2A62"/>
    <w:rsid w:val="140E14EE"/>
    <w:rsid w:val="14337F71"/>
    <w:rsid w:val="15031A58"/>
    <w:rsid w:val="15127864"/>
    <w:rsid w:val="153E2707"/>
    <w:rsid w:val="15CE0DB9"/>
    <w:rsid w:val="163D0A11"/>
    <w:rsid w:val="16A076A8"/>
    <w:rsid w:val="16CF7386"/>
    <w:rsid w:val="16E17FD7"/>
    <w:rsid w:val="17087877"/>
    <w:rsid w:val="170F3531"/>
    <w:rsid w:val="17192215"/>
    <w:rsid w:val="17F90724"/>
    <w:rsid w:val="18180824"/>
    <w:rsid w:val="18377B1D"/>
    <w:rsid w:val="188E7C69"/>
    <w:rsid w:val="18B314F7"/>
    <w:rsid w:val="18DC7149"/>
    <w:rsid w:val="18E65311"/>
    <w:rsid w:val="19775419"/>
    <w:rsid w:val="1A8A46F7"/>
    <w:rsid w:val="1AE2402F"/>
    <w:rsid w:val="1AE937C7"/>
    <w:rsid w:val="1B7A6B81"/>
    <w:rsid w:val="1C27355C"/>
    <w:rsid w:val="1C601D9D"/>
    <w:rsid w:val="1C9B0B55"/>
    <w:rsid w:val="1D7651D8"/>
    <w:rsid w:val="1DA00647"/>
    <w:rsid w:val="1E425E07"/>
    <w:rsid w:val="1EA91661"/>
    <w:rsid w:val="1EF814B6"/>
    <w:rsid w:val="1FB61E73"/>
    <w:rsid w:val="1FEA2DF0"/>
    <w:rsid w:val="207A4B27"/>
    <w:rsid w:val="208C10A3"/>
    <w:rsid w:val="20C2474B"/>
    <w:rsid w:val="20CF7F68"/>
    <w:rsid w:val="20DE7F97"/>
    <w:rsid w:val="21086AC5"/>
    <w:rsid w:val="21164180"/>
    <w:rsid w:val="21341E6A"/>
    <w:rsid w:val="2135722F"/>
    <w:rsid w:val="21C83D7C"/>
    <w:rsid w:val="21D11228"/>
    <w:rsid w:val="21D65FA3"/>
    <w:rsid w:val="21E61879"/>
    <w:rsid w:val="21EA76D2"/>
    <w:rsid w:val="22410CA3"/>
    <w:rsid w:val="230D5F83"/>
    <w:rsid w:val="231435E3"/>
    <w:rsid w:val="23377519"/>
    <w:rsid w:val="239A4215"/>
    <w:rsid w:val="2632629D"/>
    <w:rsid w:val="26B143E9"/>
    <w:rsid w:val="26CF1F19"/>
    <w:rsid w:val="26CF68D5"/>
    <w:rsid w:val="26D06059"/>
    <w:rsid w:val="272F4F45"/>
    <w:rsid w:val="281C0ADF"/>
    <w:rsid w:val="291D3964"/>
    <w:rsid w:val="298B6166"/>
    <w:rsid w:val="29D439C5"/>
    <w:rsid w:val="29F71DCE"/>
    <w:rsid w:val="2A5D4013"/>
    <w:rsid w:val="2A73216B"/>
    <w:rsid w:val="2BF40C5B"/>
    <w:rsid w:val="2C011862"/>
    <w:rsid w:val="2C4634F8"/>
    <w:rsid w:val="2C8A7F2A"/>
    <w:rsid w:val="2CA351F8"/>
    <w:rsid w:val="2CB42001"/>
    <w:rsid w:val="2D876CF3"/>
    <w:rsid w:val="2DDB37E6"/>
    <w:rsid w:val="2E0A0EFD"/>
    <w:rsid w:val="2F3C75DF"/>
    <w:rsid w:val="2F4D7950"/>
    <w:rsid w:val="2F5C0B8A"/>
    <w:rsid w:val="2FD630F4"/>
    <w:rsid w:val="300924A8"/>
    <w:rsid w:val="305125A4"/>
    <w:rsid w:val="305F6A5E"/>
    <w:rsid w:val="30786DD9"/>
    <w:rsid w:val="30B351BB"/>
    <w:rsid w:val="30C42C66"/>
    <w:rsid w:val="30D83BD1"/>
    <w:rsid w:val="310463D9"/>
    <w:rsid w:val="3116556A"/>
    <w:rsid w:val="3118156E"/>
    <w:rsid w:val="311B2E06"/>
    <w:rsid w:val="31403EEE"/>
    <w:rsid w:val="314C4B41"/>
    <w:rsid w:val="3161392D"/>
    <w:rsid w:val="31F1799F"/>
    <w:rsid w:val="32402E81"/>
    <w:rsid w:val="32AC098F"/>
    <w:rsid w:val="32FC2794"/>
    <w:rsid w:val="33591408"/>
    <w:rsid w:val="338E2CB9"/>
    <w:rsid w:val="33AE5DBB"/>
    <w:rsid w:val="34485725"/>
    <w:rsid w:val="344C3454"/>
    <w:rsid w:val="34BA5CB0"/>
    <w:rsid w:val="34EA795B"/>
    <w:rsid w:val="34FB1B75"/>
    <w:rsid w:val="350967C7"/>
    <w:rsid w:val="352C63B7"/>
    <w:rsid w:val="35A54830"/>
    <w:rsid w:val="35E26F61"/>
    <w:rsid w:val="36A93D34"/>
    <w:rsid w:val="36C4459F"/>
    <w:rsid w:val="36CA7098"/>
    <w:rsid w:val="36CE7125"/>
    <w:rsid w:val="36DD06B5"/>
    <w:rsid w:val="38107BBE"/>
    <w:rsid w:val="38592D41"/>
    <w:rsid w:val="38613075"/>
    <w:rsid w:val="38723B01"/>
    <w:rsid w:val="38B17DB0"/>
    <w:rsid w:val="393307F8"/>
    <w:rsid w:val="39345BEF"/>
    <w:rsid w:val="399E5A8D"/>
    <w:rsid w:val="39D86063"/>
    <w:rsid w:val="3A7115CF"/>
    <w:rsid w:val="3A762EA6"/>
    <w:rsid w:val="3AE871ED"/>
    <w:rsid w:val="3AED0871"/>
    <w:rsid w:val="3B166795"/>
    <w:rsid w:val="3B312F77"/>
    <w:rsid w:val="3B3A4A72"/>
    <w:rsid w:val="3B426DFA"/>
    <w:rsid w:val="3C0C0FD1"/>
    <w:rsid w:val="3C0D22F1"/>
    <w:rsid w:val="3C426967"/>
    <w:rsid w:val="3CED2922"/>
    <w:rsid w:val="3CFD0D4E"/>
    <w:rsid w:val="3D932ECE"/>
    <w:rsid w:val="3DF6298B"/>
    <w:rsid w:val="3E032F55"/>
    <w:rsid w:val="3E5A5D0F"/>
    <w:rsid w:val="3ED75761"/>
    <w:rsid w:val="3EE60069"/>
    <w:rsid w:val="3F037F80"/>
    <w:rsid w:val="3F301AD4"/>
    <w:rsid w:val="3F5D7C25"/>
    <w:rsid w:val="3F6E7356"/>
    <w:rsid w:val="3FB932C9"/>
    <w:rsid w:val="406B08B7"/>
    <w:rsid w:val="40CE4481"/>
    <w:rsid w:val="40D92DF5"/>
    <w:rsid w:val="41044933"/>
    <w:rsid w:val="41071259"/>
    <w:rsid w:val="41B64242"/>
    <w:rsid w:val="41D930E9"/>
    <w:rsid w:val="420172F8"/>
    <w:rsid w:val="4214444F"/>
    <w:rsid w:val="428178ED"/>
    <w:rsid w:val="437F3C55"/>
    <w:rsid w:val="43D71BC4"/>
    <w:rsid w:val="443E1922"/>
    <w:rsid w:val="445544D0"/>
    <w:rsid w:val="44883556"/>
    <w:rsid w:val="449E2DAA"/>
    <w:rsid w:val="4566672F"/>
    <w:rsid w:val="456C0768"/>
    <w:rsid w:val="4597553F"/>
    <w:rsid w:val="45B96669"/>
    <w:rsid w:val="45DA230B"/>
    <w:rsid w:val="46203426"/>
    <w:rsid w:val="46B251D5"/>
    <w:rsid w:val="46D75F15"/>
    <w:rsid w:val="47873FED"/>
    <w:rsid w:val="478A5985"/>
    <w:rsid w:val="47BC4B69"/>
    <w:rsid w:val="485A7764"/>
    <w:rsid w:val="48697707"/>
    <w:rsid w:val="487D34CE"/>
    <w:rsid w:val="48812C6D"/>
    <w:rsid w:val="48FA0CCE"/>
    <w:rsid w:val="49274D4D"/>
    <w:rsid w:val="497E67FC"/>
    <w:rsid w:val="49E96E2F"/>
    <w:rsid w:val="4A340908"/>
    <w:rsid w:val="4A654689"/>
    <w:rsid w:val="4AAA6A63"/>
    <w:rsid w:val="4AD66324"/>
    <w:rsid w:val="4AFB712A"/>
    <w:rsid w:val="4B3F2937"/>
    <w:rsid w:val="4B722F98"/>
    <w:rsid w:val="4BDA732C"/>
    <w:rsid w:val="4C747C00"/>
    <w:rsid w:val="4CAE23D4"/>
    <w:rsid w:val="4CF16EBB"/>
    <w:rsid w:val="4CF27A3F"/>
    <w:rsid w:val="4CFF4057"/>
    <w:rsid w:val="4D952847"/>
    <w:rsid w:val="4E111E7F"/>
    <w:rsid w:val="4E1F0A8F"/>
    <w:rsid w:val="4E534DAF"/>
    <w:rsid w:val="4E9B72CC"/>
    <w:rsid w:val="4EAB5C40"/>
    <w:rsid w:val="4EAB66A4"/>
    <w:rsid w:val="4EFE4BD1"/>
    <w:rsid w:val="4F58264F"/>
    <w:rsid w:val="4FF36AD1"/>
    <w:rsid w:val="503B6ED8"/>
    <w:rsid w:val="50444740"/>
    <w:rsid w:val="506E60D9"/>
    <w:rsid w:val="50A8796C"/>
    <w:rsid w:val="50F4209B"/>
    <w:rsid w:val="51B306F8"/>
    <w:rsid w:val="53646DCD"/>
    <w:rsid w:val="536C5AFF"/>
    <w:rsid w:val="53932D81"/>
    <w:rsid w:val="539D4641"/>
    <w:rsid w:val="53AB1337"/>
    <w:rsid w:val="53EF0B3B"/>
    <w:rsid w:val="54351A69"/>
    <w:rsid w:val="54507861"/>
    <w:rsid w:val="547919F2"/>
    <w:rsid w:val="54FC1BBE"/>
    <w:rsid w:val="553F47A0"/>
    <w:rsid w:val="554561C6"/>
    <w:rsid w:val="555108DF"/>
    <w:rsid w:val="55AE0DFF"/>
    <w:rsid w:val="55F857FB"/>
    <w:rsid w:val="560C77A6"/>
    <w:rsid w:val="569D378C"/>
    <w:rsid w:val="56AB6EAC"/>
    <w:rsid w:val="56F56768"/>
    <w:rsid w:val="571C15EB"/>
    <w:rsid w:val="585D55F4"/>
    <w:rsid w:val="58734628"/>
    <w:rsid w:val="592911D0"/>
    <w:rsid w:val="598F0310"/>
    <w:rsid w:val="59FD2825"/>
    <w:rsid w:val="5A0B5058"/>
    <w:rsid w:val="5A255140"/>
    <w:rsid w:val="5B1F26BA"/>
    <w:rsid w:val="5B4162F2"/>
    <w:rsid w:val="5B6B1990"/>
    <w:rsid w:val="5B6E2B3B"/>
    <w:rsid w:val="5C270F1D"/>
    <w:rsid w:val="5C3A4B80"/>
    <w:rsid w:val="5C576E9B"/>
    <w:rsid w:val="5C8F3336"/>
    <w:rsid w:val="5C927AE0"/>
    <w:rsid w:val="5C9F7818"/>
    <w:rsid w:val="5CB738CD"/>
    <w:rsid w:val="5CDE243B"/>
    <w:rsid w:val="5D754213"/>
    <w:rsid w:val="5D837E1D"/>
    <w:rsid w:val="5DAF4A90"/>
    <w:rsid w:val="5DBD083D"/>
    <w:rsid w:val="5E102188"/>
    <w:rsid w:val="5EA6472F"/>
    <w:rsid w:val="5EC22C27"/>
    <w:rsid w:val="5F041F5F"/>
    <w:rsid w:val="5F1337E9"/>
    <w:rsid w:val="5F3F6973"/>
    <w:rsid w:val="5F45632D"/>
    <w:rsid w:val="5FA75912"/>
    <w:rsid w:val="5FAA5D2A"/>
    <w:rsid w:val="5FE45DE0"/>
    <w:rsid w:val="5FE5141B"/>
    <w:rsid w:val="60323FA0"/>
    <w:rsid w:val="60D85E8A"/>
    <w:rsid w:val="60DC12ED"/>
    <w:rsid w:val="612E6E2A"/>
    <w:rsid w:val="61490D7D"/>
    <w:rsid w:val="61604458"/>
    <w:rsid w:val="624A5584"/>
    <w:rsid w:val="62E06C52"/>
    <w:rsid w:val="62E21A4D"/>
    <w:rsid w:val="62FE7930"/>
    <w:rsid w:val="6315604E"/>
    <w:rsid w:val="63C75012"/>
    <w:rsid w:val="64F54A79"/>
    <w:rsid w:val="65037CE8"/>
    <w:rsid w:val="652D0705"/>
    <w:rsid w:val="65676159"/>
    <w:rsid w:val="65BD70C0"/>
    <w:rsid w:val="65E26DFB"/>
    <w:rsid w:val="65EF3B0C"/>
    <w:rsid w:val="66560353"/>
    <w:rsid w:val="66740FA8"/>
    <w:rsid w:val="670B0B64"/>
    <w:rsid w:val="6757507C"/>
    <w:rsid w:val="67C65F33"/>
    <w:rsid w:val="680E607C"/>
    <w:rsid w:val="690B57BB"/>
    <w:rsid w:val="693718D7"/>
    <w:rsid w:val="69801D62"/>
    <w:rsid w:val="69AB7271"/>
    <w:rsid w:val="69B27FF1"/>
    <w:rsid w:val="6A5B058F"/>
    <w:rsid w:val="6AF565B7"/>
    <w:rsid w:val="6AFB15BD"/>
    <w:rsid w:val="6B0C7C6D"/>
    <w:rsid w:val="6B424AB3"/>
    <w:rsid w:val="6BA04A3E"/>
    <w:rsid w:val="6C042199"/>
    <w:rsid w:val="6C2F1675"/>
    <w:rsid w:val="6C4A1BC7"/>
    <w:rsid w:val="6C8D1CB4"/>
    <w:rsid w:val="6CE15D0F"/>
    <w:rsid w:val="6CFC63A0"/>
    <w:rsid w:val="6D9165AA"/>
    <w:rsid w:val="6DDB10B7"/>
    <w:rsid w:val="6DF66469"/>
    <w:rsid w:val="6E6F41E6"/>
    <w:rsid w:val="6E865A0B"/>
    <w:rsid w:val="6ECB5AFA"/>
    <w:rsid w:val="6EE272CB"/>
    <w:rsid w:val="6F2A656C"/>
    <w:rsid w:val="6F9159A1"/>
    <w:rsid w:val="6FE96964"/>
    <w:rsid w:val="7051014C"/>
    <w:rsid w:val="70966945"/>
    <w:rsid w:val="70A94185"/>
    <w:rsid w:val="70D46D82"/>
    <w:rsid w:val="71111844"/>
    <w:rsid w:val="71462673"/>
    <w:rsid w:val="71D919AF"/>
    <w:rsid w:val="724E3782"/>
    <w:rsid w:val="72803975"/>
    <w:rsid w:val="728152E3"/>
    <w:rsid w:val="72902DA7"/>
    <w:rsid w:val="72A57890"/>
    <w:rsid w:val="72AD55AD"/>
    <w:rsid w:val="72FA4C06"/>
    <w:rsid w:val="73673268"/>
    <w:rsid w:val="73B54DDE"/>
    <w:rsid w:val="743F2AD2"/>
    <w:rsid w:val="7470173A"/>
    <w:rsid w:val="74CB497C"/>
    <w:rsid w:val="753D6C92"/>
    <w:rsid w:val="75F82604"/>
    <w:rsid w:val="76301283"/>
    <w:rsid w:val="764F12F9"/>
    <w:rsid w:val="767874E3"/>
    <w:rsid w:val="768024F8"/>
    <w:rsid w:val="77187B21"/>
    <w:rsid w:val="774B1B00"/>
    <w:rsid w:val="775725A0"/>
    <w:rsid w:val="777A2A82"/>
    <w:rsid w:val="78594537"/>
    <w:rsid w:val="787B0832"/>
    <w:rsid w:val="78D70170"/>
    <w:rsid w:val="78FE2CC9"/>
    <w:rsid w:val="79123E17"/>
    <w:rsid w:val="792B04A4"/>
    <w:rsid w:val="79387F53"/>
    <w:rsid w:val="79CF7158"/>
    <w:rsid w:val="7A284DEA"/>
    <w:rsid w:val="7A31432B"/>
    <w:rsid w:val="7A7D2F58"/>
    <w:rsid w:val="7AE925C7"/>
    <w:rsid w:val="7B1B5F1C"/>
    <w:rsid w:val="7B30200C"/>
    <w:rsid w:val="7BA15C04"/>
    <w:rsid w:val="7BFB577A"/>
    <w:rsid w:val="7C2D6B7E"/>
    <w:rsid w:val="7C94167F"/>
    <w:rsid w:val="7D104923"/>
    <w:rsid w:val="7E0D5A4A"/>
    <w:rsid w:val="7E4D4D9A"/>
    <w:rsid w:val="7F2D18D0"/>
    <w:rsid w:val="7F571317"/>
    <w:rsid w:val="7F642A46"/>
    <w:rsid w:val="7F64616D"/>
    <w:rsid w:val="7F714BC0"/>
    <w:rsid w:val="7F8534F2"/>
    <w:rsid w:val="7F861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35"/>
    <w:qFormat/>
    <w:uiPriority w:val="0"/>
    <w:pPr>
      <w:keepNext/>
      <w:keepLines/>
      <w:numPr>
        <w:ilvl w:val="0"/>
        <w:numId w:val="1"/>
      </w:numPr>
      <w:topLinePunct/>
      <w:spacing w:line="480" w:lineRule="auto"/>
      <w:textAlignment w:val="baseline"/>
      <w:outlineLvl w:val="0"/>
    </w:pPr>
    <w:rPr>
      <w:rFonts w:eastAsia="汉仪大宋简"/>
      <w:kern w:val="44"/>
      <w:sz w:val="22"/>
      <w:szCs w:val="22"/>
      <w:lang w:val="zh-CN"/>
    </w:rPr>
  </w:style>
  <w:style w:type="paragraph" w:styleId="2">
    <w:name w:val="heading 2"/>
    <w:basedOn w:val="1"/>
    <w:next w:val="1"/>
    <w:link w:val="36"/>
    <w:qFormat/>
    <w:uiPriority w:val="0"/>
    <w:pPr>
      <w:keepNext/>
      <w:keepLines/>
      <w:numPr>
        <w:ilvl w:val="1"/>
        <w:numId w:val="1"/>
      </w:numPr>
      <w:tabs>
        <w:tab w:val="left" w:pos="425"/>
      </w:tabs>
      <w:topLinePunct/>
      <w:outlineLvl w:val="1"/>
    </w:pPr>
    <w:rPr>
      <w:rFonts w:eastAsia="黑体"/>
      <w:bCs/>
      <w:szCs w:val="21"/>
      <w:lang w:val="zh-CN"/>
    </w:rPr>
  </w:style>
  <w:style w:type="paragraph" w:styleId="4">
    <w:name w:val="heading 3"/>
    <w:basedOn w:val="1"/>
    <w:next w:val="1"/>
    <w:link w:val="37"/>
    <w:qFormat/>
    <w:uiPriority w:val="0"/>
    <w:pPr>
      <w:keepNext/>
      <w:keepLines/>
      <w:spacing w:before="260" w:after="260" w:line="416" w:lineRule="auto"/>
      <w:outlineLvl w:val="2"/>
    </w:pPr>
    <w:rPr>
      <w:b/>
      <w:bCs/>
      <w:sz w:val="32"/>
      <w:szCs w:val="32"/>
      <w:lang w:val="zh-CN"/>
    </w:rPr>
  </w:style>
  <w:style w:type="paragraph" w:styleId="5">
    <w:name w:val="heading 4"/>
    <w:basedOn w:val="1"/>
    <w:next w:val="1"/>
    <w:unhideWhenUsed/>
    <w:qFormat/>
    <w:uiPriority w:val="9"/>
    <w:pPr>
      <w:keepNext/>
      <w:keepLines/>
      <w:spacing w:before="280" w:after="290" w:line="376" w:lineRule="auto"/>
      <w:outlineLvl w:val="3"/>
    </w:pPr>
    <w:rPr>
      <w:rFonts w:ascii="Cambria" w:hAnsi="Cambria"/>
      <w:b/>
      <w:bCs/>
      <w:sz w:val="28"/>
      <w:szCs w:val="28"/>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firstLineChars="200"/>
    </w:pPr>
    <w:rPr>
      <w:kern w:val="0"/>
      <w:sz w:val="20"/>
    </w:rPr>
  </w:style>
  <w:style w:type="paragraph" w:styleId="7">
    <w:name w:val="Document Map"/>
    <w:basedOn w:val="1"/>
    <w:link w:val="52"/>
    <w:unhideWhenUsed/>
    <w:qFormat/>
    <w:uiPriority w:val="99"/>
    <w:rPr>
      <w:rFonts w:ascii="宋体"/>
      <w:sz w:val="18"/>
      <w:szCs w:val="18"/>
    </w:rPr>
  </w:style>
  <w:style w:type="paragraph" w:styleId="8">
    <w:name w:val="annotation text"/>
    <w:basedOn w:val="1"/>
    <w:semiHidden/>
    <w:unhideWhenUsed/>
    <w:qFormat/>
    <w:uiPriority w:val="99"/>
    <w:pPr>
      <w:jc w:val="left"/>
    </w:pPr>
  </w:style>
  <w:style w:type="paragraph" w:styleId="9">
    <w:name w:val="toc 3"/>
    <w:basedOn w:val="1"/>
    <w:next w:val="1"/>
    <w:unhideWhenUsed/>
    <w:qFormat/>
    <w:uiPriority w:val="39"/>
    <w:pPr>
      <w:widowControl/>
      <w:spacing w:after="100" w:line="276" w:lineRule="auto"/>
      <w:ind w:left="440"/>
      <w:jc w:val="left"/>
    </w:pPr>
    <w:rPr>
      <w:rFonts w:ascii="Calibri" w:hAnsi="Calibri"/>
      <w:kern w:val="0"/>
      <w:sz w:val="22"/>
      <w:szCs w:val="22"/>
    </w:rPr>
  </w:style>
  <w:style w:type="paragraph" w:styleId="10">
    <w:name w:val="Plain Text"/>
    <w:basedOn w:val="1"/>
    <w:link w:val="25"/>
    <w:qFormat/>
    <w:uiPriority w:val="99"/>
    <w:rPr>
      <w:rFonts w:ascii="宋体" w:hAnsi="Courier New" w:eastAsiaTheme="minorEastAsia" w:cstheme="minorBidi"/>
    </w:rPr>
  </w:style>
  <w:style w:type="paragraph" w:styleId="11">
    <w:name w:val="Balloon Text"/>
    <w:basedOn w:val="1"/>
    <w:link w:val="40"/>
    <w:qFormat/>
    <w:uiPriority w:val="0"/>
    <w:rPr>
      <w:rFonts w:asciiTheme="minorHAnsi" w:hAnsiTheme="minorHAnsi" w:cstheme="minorBidi"/>
      <w:sz w:val="18"/>
      <w:szCs w:val="18"/>
    </w:rPr>
  </w:style>
  <w:style w:type="paragraph" w:styleId="12">
    <w:name w:val="footer"/>
    <w:basedOn w:val="1"/>
    <w:link w:val="26"/>
    <w:qFormat/>
    <w:uiPriority w:val="99"/>
    <w:pPr>
      <w:tabs>
        <w:tab w:val="center" w:pos="4153"/>
        <w:tab w:val="right" w:pos="8306"/>
      </w:tabs>
      <w:snapToGrid w:val="0"/>
      <w:jc w:val="left"/>
    </w:pPr>
    <w:rPr>
      <w:rFonts w:asciiTheme="minorHAnsi" w:hAnsiTheme="minorHAnsi" w:cstheme="minorBidi"/>
      <w:sz w:val="18"/>
      <w:szCs w:val="18"/>
    </w:rPr>
  </w:style>
  <w:style w:type="paragraph" w:styleId="13">
    <w:name w:val="header"/>
    <w:basedOn w:val="1"/>
    <w:link w:val="30"/>
    <w:qFormat/>
    <w:uiPriority w:val="0"/>
    <w:pPr>
      <w:pBdr>
        <w:bottom w:val="single" w:color="auto" w:sz="6" w:space="1"/>
      </w:pBdr>
      <w:tabs>
        <w:tab w:val="center" w:pos="4153"/>
        <w:tab w:val="right" w:pos="8306"/>
      </w:tabs>
      <w:snapToGrid w:val="0"/>
      <w:jc w:val="center"/>
    </w:pPr>
    <w:rPr>
      <w:rFonts w:asciiTheme="minorHAnsi" w:hAnsiTheme="minorHAnsi" w:cstheme="minorBidi"/>
      <w:sz w:val="18"/>
      <w:szCs w:val="18"/>
    </w:rPr>
  </w:style>
  <w:style w:type="paragraph" w:styleId="14">
    <w:name w:val="toc 1"/>
    <w:basedOn w:val="1"/>
    <w:next w:val="1"/>
    <w:qFormat/>
    <w:uiPriority w:val="39"/>
    <w:pPr>
      <w:spacing w:beforeLines="50" w:line="360" w:lineRule="auto"/>
    </w:pPr>
    <w:rPr>
      <w:rFonts w:eastAsia="黑体"/>
    </w:rPr>
  </w:style>
  <w:style w:type="paragraph" w:styleId="15">
    <w:name w:val="toc 2"/>
    <w:basedOn w:val="1"/>
    <w:next w:val="1"/>
    <w:unhideWhenUsed/>
    <w:qFormat/>
    <w:uiPriority w:val="39"/>
    <w:pPr>
      <w:widowControl/>
      <w:spacing w:after="100" w:line="276" w:lineRule="auto"/>
      <w:ind w:left="220"/>
      <w:jc w:val="left"/>
    </w:pPr>
    <w:rPr>
      <w:rFonts w:ascii="Calibri" w:hAnsi="Calibri"/>
      <w:kern w:val="0"/>
      <w:sz w:val="22"/>
      <w:szCs w:val="22"/>
    </w:rPr>
  </w:style>
  <w:style w:type="paragraph" w:styleId="1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1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8">
    <w:name w:val="Title"/>
    <w:basedOn w:val="1"/>
    <w:link w:val="27"/>
    <w:qFormat/>
    <w:uiPriority w:val="0"/>
    <w:pPr>
      <w:spacing w:before="240" w:after="60"/>
      <w:jc w:val="center"/>
      <w:outlineLvl w:val="0"/>
    </w:pPr>
    <w:rPr>
      <w:rFonts w:ascii="Arial" w:hAnsi="Arial" w:cs="Arial" w:eastAsiaTheme="minorEastAsia"/>
      <w:b/>
      <w:bCs/>
      <w:sz w:val="32"/>
      <w:szCs w:val="32"/>
    </w:rPr>
  </w:style>
  <w:style w:type="table" w:styleId="20">
    <w:name w:val="Table Grid"/>
    <w:basedOn w:val="1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FollowedHyperlink"/>
    <w:qFormat/>
    <w:uiPriority w:val="0"/>
    <w:rPr>
      <w:color w:val="800080"/>
      <w:u w:val="single"/>
    </w:rPr>
  </w:style>
  <w:style w:type="character" w:styleId="24">
    <w:name w:val="Hyperlink"/>
    <w:qFormat/>
    <w:uiPriority w:val="99"/>
    <w:rPr>
      <w:rFonts w:ascii="Times New Roman" w:hAnsi="Times New Roman" w:eastAsia="宋体"/>
      <w:color w:val="auto"/>
      <w:spacing w:val="0"/>
      <w:w w:val="100"/>
      <w:position w:val="0"/>
      <w:sz w:val="21"/>
      <w:u w:val="none"/>
    </w:rPr>
  </w:style>
  <w:style w:type="character" w:customStyle="1" w:styleId="25">
    <w:name w:val="纯文本 字符"/>
    <w:link w:val="10"/>
    <w:qFormat/>
    <w:uiPriority w:val="0"/>
    <w:rPr>
      <w:rFonts w:ascii="宋体" w:hAnsi="Courier New"/>
      <w:szCs w:val="24"/>
    </w:rPr>
  </w:style>
  <w:style w:type="character" w:customStyle="1" w:styleId="26">
    <w:name w:val="页脚 字符"/>
    <w:link w:val="12"/>
    <w:qFormat/>
    <w:uiPriority w:val="99"/>
    <w:rPr>
      <w:rFonts w:eastAsia="宋体"/>
      <w:sz w:val="18"/>
      <w:szCs w:val="18"/>
    </w:rPr>
  </w:style>
  <w:style w:type="character" w:customStyle="1" w:styleId="27">
    <w:name w:val="标题 字符"/>
    <w:link w:val="18"/>
    <w:qFormat/>
    <w:uiPriority w:val="0"/>
    <w:rPr>
      <w:rFonts w:ascii="Arial" w:hAnsi="Arial" w:cs="Arial"/>
      <w:b/>
      <w:bCs/>
      <w:sz w:val="32"/>
      <w:szCs w:val="32"/>
    </w:rPr>
  </w:style>
  <w:style w:type="character" w:customStyle="1" w:styleId="28">
    <w:name w:val="首行缩进 Char"/>
    <w:link w:val="29"/>
    <w:qFormat/>
    <w:uiPriority w:val="0"/>
    <w:rPr>
      <w:rFonts w:eastAsia="方正书宋简体" w:cs="宋体"/>
    </w:rPr>
  </w:style>
  <w:style w:type="paragraph" w:customStyle="1" w:styleId="29">
    <w:name w:val="首行缩进"/>
    <w:basedOn w:val="1"/>
    <w:link w:val="28"/>
    <w:qFormat/>
    <w:uiPriority w:val="0"/>
    <w:pPr>
      <w:spacing w:line="300" w:lineRule="auto"/>
      <w:ind w:firstLine="420" w:firstLineChars="200"/>
    </w:pPr>
    <w:rPr>
      <w:rFonts w:eastAsia="方正书宋简体" w:cs="宋体" w:asciiTheme="minorHAnsi" w:hAnsiTheme="minorHAnsi"/>
      <w:szCs w:val="22"/>
    </w:rPr>
  </w:style>
  <w:style w:type="character" w:customStyle="1" w:styleId="30">
    <w:name w:val="页眉 字符"/>
    <w:link w:val="13"/>
    <w:qFormat/>
    <w:uiPriority w:val="0"/>
    <w:rPr>
      <w:rFonts w:eastAsia="宋体"/>
      <w:sz w:val="18"/>
      <w:szCs w:val="18"/>
    </w:rPr>
  </w:style>
  <w:style w:type="character" w:customStyle="1" w:styleId="31">
    <w:name w:val="页脚 Char1"/>
    <w:basedOn w:val="21"/>
    <w:semiHidden/>
    <w:qFormat/>
    <w:uiPriority w:val="99"/>
    <w:rPr>
      <w:rFonts w:ascii="Times New Roman" w:hAnsi="Times New Roman" w:eastAsia="宋体" w:cs="Times New Roman"/>
      <w:sz w:val="18"/>
      <w:szCs w:val="18"/>
    </w:rPr>
  </w:style>
  <w:style w:type="character" w:customStyle="1" w:styleId="32">
    <w:name w:val="页眉 Char1"/>
    <w:basedOn w:val="21"/>
    <w:semiHidden/>
    <w:qFormat/>
    <w:uiPriority w:val="99"/>
    <w:rPr>
      <w:rFonts w:ascii="Times New Roman" w:hAnsi="Times New Roman" w:eastAsia="宋体" w:cs="Times New Roman"/>
      <w:sz w:val="18"/>
      <w:szCs w:val="18"/>
    </w:rPr>
  </w:style>
  <w:style w:type="character" w:customStyle="1" w:styleId="33">
    <w:name w:val="标题 Char"/>
    <w:basedOn w:val="21"/>
    <w:qFormat/>
    <w:uiPriority w:val="0"/>
    <w:rPr>
      <w:rFonts w:eastAsia="宋体" w:asciiTheme="majorHAnsi" w:hAnsiTheme="majorHAnsi" w:cstheme="majorBidi"/>
      <w:b/>
      <w:bCs/>
      <w:sz w:val="32"/>
      <w:szCs w:val="32"/>
    </w:rPr>
  </w:style>
  <w:style w:type="character" w:customStyle="1" w:styleId="34">
    <w:name w:val="纯文本 Char"/>
    <w:basedOn w:val="21"/>
    <w:qFormat/>
    <w:uiPriority w:val="99"/>
    <w:rPr>
      <w:rFonts w:ascii="宋体" w:hAnsi="Courier New" w:eastAsia="宋体" w:cs="Courier New"/>
      <w:szCs w:val="21"/>
    </w:rPr>
  </w:style>
  <w:style w:type="character" w:customStyle="1" w:styleId="35">
    <w:name w:val="标题 1 字符"/>
    <w:basedOn w:val="21"/>
    <w:link w:val="3"/>
    <w:qFormat/>
    <w:uiPriority w:val="0"/>
    <w:rPr>
      <w:rFonts w:ascii="Times New Roman" w:hAnsi="Times New Roman" w:eastAsia="汉仪大宋简" w:cs="Times New Roman"/>
      <w:kern w:val="44"/>
      <w:sz w:val="22"/>
      <w:lang w:val="zh-CN" w:eastAsia="zh-CN"/>
    </w:rPr>
  </w:style>
  <w:style w:type="character" w:customStyle="1" w:styleId="36">
    <w:name w:val="标题 2 字符"/>
    <w:basedOn w:val="21"/>
    <w:link w:val="2"/>
    <w:qFormat/>
    <w:uiPriority w:val="0"/>
    <w:rPr>
      <w:rFonts w:ascii="Times New Roman" w:hAnsi="Times New Roman" w:eastAsia="黑体" w:cs="Times New Roman"/>
      <w:bCs/>
      <w:kern w:val="2"/>
      <w:sz w:val="21"/>
      <w:szCs w:val="21"/>
      <w:lang w:val="zh-CN"/>
    </w:rPr>
  </w:style>
  <w:style w:type="character" w:customStyle="1" w:styleId="37">
    <w:name w:val="标题 3 字符"/>
    <w:basedOn w:val="21"/>
    <w:link w:val="4"/>
    <w:qFormat/>
    <w:uiPriority w:val="0"/>
    <w:rPr>
      <w:rFonts w:ascii="Times New Roman" w:hAnsi="Times New Roman" w:eastAsia="宋体" w:cs="Times New Roman"/>
      <w:b/>
      <w:bCs/>
      <w:sz w:val="32"/>
      <w:szCs w:val="32"/>
      <w:lang w:val="zh-CN" w:eastAsia="zh-CN"/>
    </w:rPr>
  </w:style>
  <w:style w:type="character" w:customStyle="1" w:styleId="38">
    <w:name w:val="C标准-正文格式 Char"/>
    <w:link w:val="39"/>
    <w:qFormat/>
    <w:locked/>
    <w:uiPriority w:val="0"/>
    <w:rPr>
      <w:rFonts w:eastAsia="宋体" w:cs="宋体"/>
      <w:sz w:val="24"/>
    </w:rPr>
  </w:style>
  <w:style w:type="paragraph" w:customStyle="1" w:styleId="39">
    <w:name w:val="C标准-正文格式"/>
    <w:basedOn w:val="1"/>
    <w:link w:val="38"/>
    <w:qFormat/>
    <w:uiPriority w:val="0"/>
    <w:pPr>
      <w:spacing w:line="360" w:lineRule="auto"/>
    </w:pPr>
    <w:rPr>
      <w:rFonts w:cs="宋体" w:asciiTheme="minorHAnsi" w:hAnsiTheme="minorHAnsi"/>
      <w:sz w:val="24"/>
      <w:szCs w:val="22"/>
    </w:rPr>
  </w:style>
  <w:style w:type="character" w:customStyle="1" w:styleId="40">
    <w:name w:val="批注框文本 字符"/>
    <w:link w:val="11"/>
    <w:qFormat/>
    <w:locked/>
    <w:uiPriority w:val="0"/>
    <w:rPr>
      <w:rFonts w:eastAsia="宋体"/>
      <w:sz w:val="18"/>
      <w:szCs w:val="18"/>
    </w:rPr>
  </w:style>
  <w:style w:type="character" w:customStyle="1" w:styleId="41">
    <w:name w:val="页码1"/>
    <w:qFormat/>
    <w:uiPriority w:val="0"/>
    <w:rPr>
      <w:rFonts w:ascii="Times New Roman" w:hAnsi="Times New Roman" w:eastAsia="宋体"/>
      <w:sz w:val="18"/>
    </w:rPr>
  </w:style>
  <w:style w:type="character" w:customStyle="1" w:styleId="42">
    <w:name w:val="批注框文本 Char1"/>
    <w:basedOn w:val="21"/>
    <w:semiHidden/>
    <w:qFormat/>
    <w:uiPriority w:val="99"/>
    <w:rPr>
      <w:rFonts w:ascii="Times New Roman" w:hAnsi="Times New Roman" w:eastAsia="宋体" w:cs="Times New Roman"/>
      <w:sz w:val="18"/>
      <w:szCs w:val="18"/>
    </w:rPr>
  </w:style>
  <w:style w:type="paragraph" w:customStyle="1" w:styleId="43">
    <w:name w:val="目次、标准名称标题"/>
    <w:basedOn w:val="1"/>
    <w:next w:val="1"/>
    <w:qFormat/>
    <w:uiPriority w:val="0"/>
    <w:pPr>
      <w:widowControl/>
      <w:shd w:val="clear" w:color="FFFFFF" w:fill="FFFFFF"/>
      <w:spacing w:before="640" w:after="560" w:line="460" w:lineRule="exact"/>
      <w:jc w:val="center"/>
    </w:pPr>
    <w:rPr>
      <w:rFonts w:ascii="黑体" w:eastAsia="黑体"/>
      <w:kern w:val="0"/>
      <w:sz w:val="32"/>
      <w:szCs w:val="20"/>
    </w:rPr>
  </w:style>
  <w:style w:type="paragraph" w:customStyle="1" w:styleId="44">
    <w:name w:val="TOC 标题1"/>
    <w:basedOn w:val="3"/>
    <w:next w:val="1"/>
    <w:qFormat/>
    <w:uiPriority w:val="39"/>
    <w:pPr>
      <w:widowControl/>
      <w:numPr>
        <w:numId w:val="0"/>
      </w:numPr>
      <w:topLinePunct w:val="0"/>
      <w:spacing w:before="480" w:line="276" w:lineRule="auto"/>
      <w:jc w:val="left"/>
      <w:textAlignment w:val="auto"/>
      <w:outlineLvl w:val="9"/>
    </w:pPr>
    <w:rPr>
      <w:rFonts w:ascii="Cambria" w:hAnsi="Cambria" w:eastAsia="宋体"/>
      <w:b/>
      <w:bCs/>
      <w:color w:val="365F91"/>
      <w:kern w:val="0"/>
      <w:sz w:val="28"/>
      <w:szCs w:val="28"/>
      <w:lang w:val="en-US"/>
    </w:rPr>
  </w:style>
  <w:style w:type="paragraph" w:customStyle="1" w:styleId="45">
    <w:name w:val="列出段落1"/>
    <w:basedOn w:val="1"/>
    <w:qFormat/>
    <w:uiPriority w:val="0"/>
    <w:pPr>
      <w:ind w:firstLine="420" w:firstLineChars="200"/>
    </w:pPr>
  </w:style>
  <w:style w:type="paragraph" w:customStyle="1" w:styleId="46">
    <w:name w:val="标准规范2级"/>
    <w:basedOn w:val="1"/>
    <w:qFormat/>
    <w:uiPriority w:val="0"/>
    <w:pPr>
      <w:numPr>
        <w:ilvl w:val="1"/>
        <w:numId w:val="2"/>
      </w:numPr>
      <w:spacing w:before="120" w:line="360" w:lineRule="auto"/>
    </w:pPr>
    <w:rPr>
      <w:rFonts w:cs="宋体"/>
      <w:color w:val="000000"/>
      <w:sz w:val="24"/>
      <w:szCs w:val="20"/>
    </w:rPr>
  </w:style>
  <w:style w:type="paragraph" w:customStyle="1" w:styleId="47">
    <w:name w:val="列出段落2"/>
    <w:basedOn w:val="1"/>
    <w:qFormat/>
    <w:uiPriority w:val="0"/>
    <w:pPr>
      <w:ind w:firstLine="420" w:firstLineChars="200"/>
    </w:pPr>
  </w:style>
  <w:style w:type="paragraph" w:customStyle="1" w:styleId="48">
    <w:name w:val="p16"/>
    <w:basedOn w:val="1"/>
    <w:qFormat/>
    <w:uiPriority w:val="0"/>
    <w:pPr>
      <w:widowControl/>
      <w:snapToGrid w:val="0"/>
      <w:spacing w:after="200"/>
      <w:ind w:firstLine="420"/>
      <w:jc w:val="left"/>
    </w:pPr>
    <w:rPr>
      <w:rFonts w:ascii="Tahoma" w:hAnsi="Tahoma" w:cs="Tahoma"/>
      <w:kern w:val="0"/>
      <w:sz w:val="22"/>
      <w:szCs w:val="22"/>
    </w:rPr>
  </w:style>
  <w:style w:type="paragraph" w:customStyle="1" w:styleId="49">
    <w:name w:val="标准规范3级"/>
    <w:basedOn w:val="46"/>
    <w:qFormat/>
    <w:uiPriority w:val="0"/>
    <w:pPr>
      <w:numPr>
        <w:numId w:val="0"/>
      </w:numPr>
      <w:spacing w:before="0"/>
      <w:ind w:firstLine="200" w:firstLineChars="200"/>
    </w:pPr>
  </w:style>
  <w:style w:type="paragraph" w:customStyle="1" w:styleId="50">
    <w:name w:val="xl33"/>
    <w:basedOn w:val="1"/>
    <w:qFormat/>
    <w:uiPriority w:val="0"/>
    <w:pPr>
      <w:widowControl/>
      <w:pBdr>
        <w:left w:val="single" w:color="auto" w:sz="4" w:space="0"/>
        <w:right w:val="single" w:color="auto" w:sz="4" w:space="0"/>
      </w:pBdr>
      <w:spacing w:before="100" w:beforeAutospacing="1" w:after="100" w:afterAutospacing="1" w:line="348" w:lineRule="auto"/>
      <w:ind w:firstLine="1040" w:firstLineChars="200"/>
      <w:jc w:val="center"/>
    </w:pPr>
    <w:rPr>
      <w:rFonts w:ascii="宋体" w:hAnsi="宋体"/>
      <w:kern w:val="0"/>
      <w:sz w:val="24"/>
    </w:rPr>
  </w:style>
  <w:style w:type="paragraph" w:customStyle="1" w:styleId="51">
    <w:name w:val="标准规范1级"/>
    <w:basedOn w:val="18"/>
    <w:qFormat/>
    <w:uiPriority w:val="0"/>
    <w:pPr>
      <w:numPr>
        <w:ilvl w:val="0"/>
        <w:numId w:val="2"/>
      </w:numPr>
      <w:spacing w:line="360" w:lineRule="auto"/>
      <w:jc w:val="both"/>
    </w:pPr>
    <w:rPr>
      <w:rFonts w:ascii="Times New Roman" w:hAnsi="Times New Roman" w:eastAsia="黑体" w:cs="宋体"/>
      <w:b w:val="0"/>
      <w:bCs w:val="0"/>
      <w:kern w:val="0"/>
      <w:sz w:val="21"/>
      <w:szCs w:val="20"/>
    </w:rPr>
  </w:style>
  <w:style w:type="character" w:customStyle="1" w:styleId="52">
    <w:name w:val="文档结构图 字符"/>
    <w:basedOn w:val="21"/>
    <w:link w:val="7"/>
    <w:semiHidden/>
    <w:qFormat/>
    <w:uiPriority w:val="99"/>
    <w:rPr>
      <w:rFonts w:ascii="宋体" w:hAnsi="Times New Roman" w:eastAsia="宋体" w:cs="Times New Roman"/>
      <w:kern w:val="2"/>
      <w:sz w:val="18"/>
      <w:szCs w:val="18"/>
    </w:rPr>
  </w:style>
  <w:style w:type="paragraph" w:customStyle="1" w:styleId="53">
    <w:name w:val="朱表头"/>
    <w:basedOn w:val="1"/>
    <w:link w:val="55"/>
    <w:qFormat/>
    <w:uiPriority w:val="0"/>
    <w:pPr>
      <w:topLinePunct/>
      <w:spacing w:before="160" w:after="60" w:line="312" w:lineRule="exact"/>
      <w:jc w:val="center"/>
    </w:pPr>
    <w:rPr>
      <w:rFonts w:ascii="EU-F1" w:eastAsia="黑体"/>
      <w:snapToGrid w:val="0"/>
      <w:kern w:val="0"/>
      <w:sz w:val="20"/>
      <w:szCs w:val="20"/>
    </w:rPr>
  </w:style>
  <w:style w:type="paragraph" w:customStyle="1" w:styleId="54">
    <w:name w:val="p0"/>
    <w:basedOn w:val="1"/>
    <w:qFormat/>
    <w:uiPriority w:val="99"/>
    <w:pPr>
      <w:widowControl/>
    </w:pPr>
    <w:rPr>
      <w:rFonts w:ascii="Calibri" w:hAnsi="Calibri" w:cs="宋体"/>
      <w:kern w:val="0"/>
      <w:szCs w:val="21"/>
    </w:rPr>
  </w:style>
  <w:style w:type="character" w:customStyle="1" w:styleId="55">
    <w:name w:val="朱表头 Char"/>
    <w:link w:val="53"/>
    <w:qFormat/>
    <w:uiPriority w:val="0"/>
    <w:rPr>
      <w:rFonts w:ascii="EU-F1" w:hAnsi="Times New Roman" w:eastAsia="黑体" w:cs="Times New Roman"/>
      <w:snapToGrid w:val="0"/>
    </w:rPr>
  </w:style>
  <w:style w:type="paragraph" w:customStyle="1" w:styleId="56">
    <w:name w:val="二级无标题条"/>
    <w:basedOn w:val="1"/>
    <w:qFormat/>
    <w:uiPriority w:val="0"/>
    <w:rPr>
      <w:rFonts w:ascii="Calibri" w:hAnsi="Calibri"/>
      <w:b/>
      <w:szCs w:val="20"/>
    </w:rPr>
  </w:style>
  <w:style w:type="paragraph" w:customStyle="1" w:styleId="57">
    <w:name w:val="无间隔2"/>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8">
    <w:name w:val="_Style 2"/>
    <w:basedOn w:val="3"/>
    <w:next w:val="1"/>
    <w:unhideWhenUsed/>
    <w:qFormat/>
    <w:uiPriority w:val="39"/>
    <w:pPr>
      <w:widowControl/>
      <w:numPr>
        <w:numId w:val="0"/>
      </w:numPr>
      <w:spacing w:before="480" w:line="276" w:lineRule="auto"/>
      <w:jc w:val="left"/>
      <w:outlineLvl w:val="9"/>
    </w:pPr>
    <w:rPr>
      <w:rFonts w:ascii="Cambria" w:hAnsi="Cambria" w:eastAsia="宋体"/>
      <w:bCs/>
      <w:color w:val="365F91"/>
      <w:kern w:val="0"/>
      <w:sz w:val="28"/>
      <w:szCs w:val="28"/>
    </w:rPr>
  </w:style>
  <w:style w:type="character" w:customStyle="1" w:styleId="59">
    <w:name w:val="font21"/>
    <w:basedOn w:val="21"/>
    <w:qFormat/>
    <w:uiPriority w:val="0"/>
    <w:rPr>
      <w:rFonts w:hint="eastAsia" w:ascii="宋体" w:hAnsi="宋体" w:eastAsia="宋体" w:cs="宋体"/>
      <w:color w:val="000000"/>
      <w:sz w:val="18"/>
      <w:szCs w:val="18"/>
      <w:u w:val="none"/>
      <w:vertAlign w:val="superscript"/>
    </w:rPr>
  </w:style>
  <w:style w:type="paragraph" w:customStyle="1" w:styleId="60">
    <w:name w:val="b"/>
    <w:basedOn w:val="1"/>
    <w:qFormat/>
    <w:uiPriority w:val="0"/>
    <w:pPr>
      <w:tabs>
        <w:tab w:val="center" w:pos="4706"/>
        <w:tab w:val="right" w:pos="9044"/>
      </w:tabs>
      <w:topLinePunct/>
      <w:spacing w:line="312" w:lineRule="exact"/>
      <w:jc w:val="center"/>
    </w:pPr>
    <w:rPr>
      <w:rFonts w:ascii="Arial" w:hAnsi="Arial" w:eastAsia="黑体"/>
      <w:kern w:val="0"/>
      <w:szCs w:val="20"/>
    </w:rPr>
  </w:style>
  <w:style w:type="paragraph" w:customStyle="1" w:styleId="61">
    <w:name w:val="列表段落1"/>
    <w:basedOn w:val="1"/>
    <w:qFormat/>
    <w:uiPriority w:val="34"/>
    <w:pPr>
      <w:ind w:firstLine="420" w:firstLineChars="200"/>
    </w:pPr>
  </w:style>
  <w:style w:type="paragraph" w:styleId="62">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3140</Words>
  <Characters>3373</Characters>
  <Lines>18</Lines>
  <Paragraphs>5</Paragraphs>
  <TotalTime>3</TotalTime>
  <ScaleCrop>false</ScaleCrop>
  <LinksUpToDate>false</LinksUpToDate>
  <CharactersWithSpaces>3556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2017-05-30T15:49:00Z</dcterms:created>
  <dc:creator>高晗</dc:creator>
  <cp:lastModifiedBy>Miss Juan</cp:lastModifiedBy>
  <cp:lastPrinted>2021-07-01T10:50:00Z</cp:lastPrinted>
  <dcterms:modified xsi:type="dcterms:W3CDTF">2022-09-27T08:43:59Z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3BBE951BAED2442AA302EA04EFF0D25F</vt:lpwstr>
  </property>
</Properties>
</file>